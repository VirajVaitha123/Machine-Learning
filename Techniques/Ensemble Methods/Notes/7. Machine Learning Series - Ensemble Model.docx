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09658"/>
        <w:docPartObj>
          <w:docPartGallery w:val="Cover Pages"/>
          <w:docPartUnique/>
        </w:docPartObj>
      </w:sdtPr>
      <w:sdtEndPr/>
      <w:sdtContent>
        <w:p w14:paraId="3339E72A" w14:textId="77777777" w:rsidR="0021010A" w:rsidRPr="0021010A" w:rsidRDefault="0021010A" w:rsidP="0021010A">
          <w:pPr>
            <w:rPr>
              <w:rFonts w:asciiTheme="majorHAnsi" w:eastAsiaTheme="majorEastAsia" w:hAnsiTheme="majorHAnsi" w:cstheme="majorBidi"/>
              <w:b/>
              <w:color w:val="C00000"/>
              <w:sz w:val="32"/>
              <w:szCs w:val="32"/>
            </w:rPr>
          </w:pPr>
          <w:r w:rsidRPr="0021010A">
            <w:rPr>
              <w:rFonts w:asciiTheme="majorHAnsi" w:eastAsiaTheme="majorEastAsia" w:hAnsiTheme="majorHAnsi" w:cstheme="majorBidi"/>
              <w:b/>
              <w:noProof/>
              <w:color w:val="C00000"/>
              <w:sz w:val="32"/>
              <w:szCs w:val="32"/>
            </w:rPr>
            <mc:AlternateContent>
              <mc:Choice Requires="wps">
                <w:drawing>
                  <wp:anchor distT="0" distB="0" distL="114300" distR="114300" simplePos="0" relativeHeight="251695104" behindDoc="0" locked="0" layoutInCell="1" allowOverlap="1" wp14:anchorId="2969BF55" wp14:editId="58DDDDF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F32068" w14:paraId="3E1FB501" w14:textId="77777777" w:rsidTr="00A15933">
                                  <w:trPr>
                                    <w:jc w:val="center"/>
                                  </w:trPr>
                                  <w:tc>
                                    <w:tcPr>
                                      <w:tcW w:w="2568" w:type="pct"/>
                                      <w:tcBorders>
                                        <w:right w:val="single" w:sz="12" w:space="0" w:color="C00000"/>
                                      </w:tcBorders>
                                      <w:vAlign w:val="center"/>
                                    </w:tcPr>
                                    <w:p w14:paraId="25028AAA" w14:textId="3BA7929C" w:rsidR="00F32068" w:rsidRDefault="00423317" w:rsidP="00E13752">
                                      <w:pPr>
                                        <w:jc w:val="center"/>
                                      </w:pPr>
                                      <w:r>
                                        <w:rPr>
                                          <w:noProof/>
                                        </w:rPr>
                                        <w:drawing>
                                          <wp:inline distT="0" distB="0" distL="0" distR="0" wp14:anchorId="26B03A9F" wp14:editId="5338CC8F">
                                            <wp:extent cx="2120900" cy="117415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1005" cy="1179745"/>
                                                    </a:xfrm>
                                                    <a:prstGeom prst="rect">
                                                      <a:avLst/>
                                                    </a:prstGeom>
                                                  </pic:spPr>
                                                </pic:pic>
                                              </a:graphicData>
                                            </a:graphic>
                                          </wp:inline>
                                        </w:drawing>
                                      </w:r>
                                    </w:p>
                                    <w:p w14:paraId="6D8E5F31" w14:textId="63FCEB3D" w:rsidR="00F32068" w:rsidRDefault="00423317" w:rsidP="0021010A">
                                      <w:pPr>
                                        <w:jc w:val="center"/>
                                        <w:rPr>
                                          <w:sz w:val="28"/>
                                        </w:rPr>
                                      </w:pPr>
                                      <w:r>
                                        <w:rPr>
                                          <w:sz w:val="28"/>
                                        </w:rPr>
                                        <w:t>ENSEMBLE LEARNING</w:t>
                                      </w:r>
                                    </w:p>
                                    <w:p w14:paraId="09E6C6ED" w14:textId="77777777" w:rsidR="00F32068" w:rsidRPr="0021010A" w:rsidRDefault="00F32068" w:rsidP="0021010A">
                                      <w:pPr>
                                        <w:jc w:val="center"/>
                                        <w:rPr>
                                          <w:sz w:val="28"/>
                                        </w:rPr>
                                      </w:pPr>
                                    </w:p>
                                    <w:sdt>
                                      <w:sdtPr>
                                        <w:rPr>
                                          <w:color w:val="000000" w:themeColor="text1"/>
                                          <w:sz w:val="24"/>
                                          <w:szCs w:val="24"/>
                                        </w:rPr>
                                        <w:alias w:val="Subtitle"/>
                                        <w:tag w:val=""/>
                                        <w:id w:val="-424646071"/>
                                        <w:showingPlcHdr/>
                                        <w:dataBinding w:prefixMappings="xmlns:ns0='http://purl.org/dc/elements/1.1/' xmlns:ns1='http://schemas.openxmlformats.org/package/2006/metadata/core-properties' " w:xpath="/ns1:coreProperties[1]/ns0:subject[1]" w:storeItemID="{6C3C8BC8-F283-45AE-878A-BAB7291924A1}"/>
                                        <w:text/>
                                      </w:sdtPr>
                                      <w:sdtEndPr/>
                                      <w:sdtContent>
                                        <w:p w14:paraId="756A29C4" w14:textId="77777777" w:rsidR="00F32068" w:rsidRDefault="00F32068">
                                          <w:pPr>
                                            <w:jc w:val="right"/>
                                            <w:rPr>
                                              <w:sz w:val="24"/>
                                              <w:szCs w:val="24"/>
                                            </w:rPr>
                                          </w:pPr>
                                          <w:r>
                                            <w:rPr>
                                              <w:color w:val="000000" w:themeColor="text1"/>
                                              <w:sz w:val="24"/>
                                              <w:szCs w:val="24"/>
                                            </w:rPr>
                                            <w:t xml:space="preserve">     </w:t>
                                          </w:r>
                                        </w:p>
                                      </w:sdtContent>
                                    </w:sdt>
                                  </w:tc>
                                  <w:tc>
                                    <w:tcPr>
                                      <w:tcW w:w="2432" w:type="pct"/>
                                      <w:tcBorders>
                                        <w:left w:val="single" w:sz="12" w:space="0" w:color="C00000"/>
                                      </w:tcBorders>
                                      <w:vAlign w:val="center"/>
                                    </w:tcPr>
                                    <w:p w14:paraId="28D64F4E" w14:textId="77777777" w:rsidR="000C4557" w:rsidRDefault="004259F0">
                                      <w:pPr>
                                        <w:pStyle w:val="NoSpacing"/>
                                        <w:rPr>
                                          <w:caps/>
                                          <w:color w:val="C00000"/>
                                          <w:sz w:val="26"/>
                                          <w:szCs w:val="26"/>
                                        </w:rPr>
                                      </w:pPr>
                                      <w:r>
                                        <w:rPr>
                                          <w:caps/>
                                          <w:color w:val="C00000"/>
                                          <w:sz w:val="26"/>
                                          <w:szCs w:val="26"/>
                                        </w:rPr>
                                        <w:t>Machine Learning</w:t>
                                      </w:r>
                                      <w:r w:rsidR="000C4557">
                                        <w:rPr>
                                          <w:caps/>
                                          <w:color w:val="C00000"/>
                                          <w:sz w:val="26"/>
                                          <w:szCs w:val="26"/>
                                        </w:rPr>
                                        <w:t xml:space="preserve"> Series</w:t>
                                      </w:r>
                                      <w:r>
                                        <w:rPr>
                                          <w:caps/>
                                          <w:color w:val="C00000"/>
                                          <w:sz w:val="26"/>
                                          <w:szCs w:val="26"/>
                                        </w:rPr>
                                        <w:t>:</w:t>
                                      </w:r>
                                    </w:p>
                                    <w:p w14:paraId="4637BC7E" w14:textId="5C34A7D5" w:rsidR="004259F0" w:rsidRPr="00A15933" w:rsidRDefault="00423317">
                                      <w:pPr>
                                        <w:pStyle w:val="NoSpacing"/>
                                        <w:rPr>
                                          <w:caps/>
                                          <w:color w:val="C00000"/>
                                          <w:sz w:val="26"/>
                                          <w:szCs w:val="26"/>
                                        </w:rPr>
                                      </w:pPr>
                                      <w:r>
                                        <w:rPr>
                                          <w:caps/>
                                          <w:color w:val="C00000"/>
                                          <w:sz w:val="26"/>
                                          <w:szCs w:val="26"/>
                                        </w:rPr>
                                        <w:t>ensemble Learning</w:t>
                                      </w:r>
                                    </w:p>
                                    <w:sdt>
                                      <w:sdtPr>
                                        <w:rPr>
                                          <w:color w:val="000000" w:themeColor="text1"/>
                                        </w:rPr>
                                        <w:alias w:val="Abstract"/>
                                        <w:tag w:val=""/>
                                        <w:id w:val="976962886"/>
                                        <w:dataBinding w:prefixMappings="xmlns:ns0='http://schemas.microsoft.com/office/2006/coverPageProps' " w:xpath="/ns0:CoverPageProperties[1]/ns0:Abstract[1]" w:storeItemID="{55AF091B-3C7A-41E3-B477-F2FDAA23CFDA}"/>
                                        <w:text/>
                                      </w:sdtPr>
                                      <w:sdtEndPr/>
                                      <w:sdtContent>
                                        <w:p w14:paraId="6AFDBE51" w14:textId="44632860" w:rsidR="00F32068" w:rsidRDefault="00F32068">
                                          <w:pPr>
                                            <w:rPr>
                                              <w:color w:val="000000" w:themeColor="text1"/>
                                            </w:rPr>
                                          </w:pPr>
                                          <w:r>
                                            <w:rPr>
                                              <w:color w:val="000000" w:themeColor="text1"/>
                                            </w:rPr>
                                            <w:t xml:space="preserve">This document focuses </w:t>
                                          </w:r>
                                          <w:r w:rsidR="000C4557">
                                            <w:rPr>
                                              <w:color w:val="000000" w:themeColor="text1"/>
                                            </w:rPr>
                                            <w:t xml:space="preserve">on </w:t>
                                          </w:r>
                                          <w:r w:rsidR="00B069EF">
                                            <w:rPr>
                                              <w:color w:val="000000" w:themeColor="text1"/>
                                            </w:rPr>
                                            <w:t xml:space="preserve">understanding and creating Ensemble Models. This report will then cover Bagging, Pasting and Random Forests </w:t>
                                          </w:r>
                                        </w:p>
                                      </w:sdtContent>
                                    </w:sdt>
                                    <w:sdt>
                                      <w:sdtPr>
                                        <w:rPr>
                                          <w:color w:val="C00000"/>
                                          <w:sz w:val="26"/>
                                          <w:szCs w:val="26"/>
                                        </w:rPr>
                                        <w:alias w:val="Author"/>
                                        <w:tag w:val=""/>
                                        <w:id w:val="-1976742461"/>
                                        <w:dataBinding w:prefixMappings="xmlns:ns0='http://purl.org/dc/elements/1.1/' xmlns:ns1='http://schemas.openxmlformats.org/package/2006/metadata/core-properties' " w:xpath="/ns1:coreProperties[1]/ns0:creator[1]" w:storeItemID="{6C3C8BC8-F283-45AE-878A-BAB7291924A1}"/>
                                        <w:text/>
                                      </w:sdtPr>
                                      <w:sdtEndPr/>
                                      <w:sdtContent>
                                        <w:p w14:paraId="237B1A92" w14:textId="77777777" w:rsidR="00F32068" w:rsidRPr="00A15933" w:rsidRDefault="00F32068">
                                          <w:pPr>
                                            <w:pStyle w:val="NoSpacing"/>
                                            <w:rPr>
                                              <w:color w:val="C00000"/>
                                              <w:sz w:val="26"/>
                                              <w:szCs w:val="26"/>
                                            </w:rPr>
                                          </w:pPr>
                                          <w:r w:rsidRPr="00A15933">
                                            <w:rPr>
                                              <w:color w:val="C00000"/>
                                              <w:sz w:val="26"/>
                                              <w:szCs w:val="26"/>
                                            </w:rPr>
                                            <w:t>Viraj Vaitha</w:t>
                                          </w:r>
                                        </w:p>
                                      </w:sdtContent>
                                    </w:sdt>
                                    <w:p w14:paraId="44B7114E" w14:textId="77777777" w:rsidR="00F32068" w:rsidRDefault="0058003F">
                                      <w:pPr>
                                        <w:pStyle w:val="NoSpacing"/>
                                      </w:pPr>
                                      <w:sdt>
                                        <w:sdtPr>
                                          <w:rPr>
                                            <w:color w:val="44546A" w:themeColor="text2"/>
                                          </w:rPr>
                                          <w:alias w:val="Course"/>
                                          <w:tag w:val="Course"/>
                                          <w:id w:val="-1738393433"/>
                                          <w:showingPlcHdr/>
                                          <w:dataBinding w:prefixMappings="xmlns:ns0='http://purl.org/dc/elements/1.1/' xmlns:ns1='http://schemas.openxmlformats.org/package/2006/metadata/core-properties' " w:xpath="/ns1:coreProperties[1]/ns1:category[1]" w:storeItemID="{6C3C8BC8-F283-45AE-878A-BAB7291924A1}"/>
                                          <w:text/>
                                        </w:sdtPr>
                                        <w:sdtEndPr/>
                                        <w:sdtContent>
                                          <w:r w:rsidR="00F32068">
                                            <w:rPr>
                                              <w:color w:val="44546A" w:themeColor="text2"/>
                                            </w:rPr>
                                            <w:t xml:space="preserve">     </w:t>
                                          </w:r>
                                        </w:sdtContent>
                                      </w:sdt>
                                    </w:p>
                                  </w:tc>
                                </w:tr>
                              </w:tbl>
                              <w:p w14:paraId="616FAEC5" w14:textId="77777777" w:rsidR="00F32068" w:rsidRDefault="00F3206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969BF55" id="_x0000_t202" coordsize="21600,21600" o:spt="202" path="m,l,21600r21600,l21600,xe">
                    <v:stroke joinstyle="miter"/>
                    <v:path gradientshapeok="t" o:connecttype="rect"/>
                  </v:shapetype>
                  <v:shape id="Text Box 138" o:spid="_x0000_s1026" type="#_x0000_t202" style="position:absolute;margin-left:0;margin-top:0;width:134.85pt;height:302.4pt;z-index:25169510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F32068" w14:paraId="3E1FB501" w14:textId="77777777" w:rsidTr="00A15933">
                            <w:trPr>
                              <w:jc w:val="center"/>
                            </w:trPr>
                            <w:tc>
                              <w:tcPr>
                                <w:tcW w:w="2568" w:type="pct"/>
                                <w:tcBorders>
                                  <w:right w:val="single" w:sz="12" w:space="0" w:color="C00000"/>
                                </w:tcBorders>
                                <w:vAlign w:val="center"/>
                              </w:tcPr>
                              <w:p w14:paraId="25028AAA" w14:textId="3BA7929C" w:rsidR="00F32068" w:rsidRDefault="00423317" w:rsidP="00E13752">
                                <w:pPr>
                                  <w:jc w:val="center"/>
                                </w:pPr>
                                <w:r>
                                  <w:rPr>
                                    <w:noProof/>
                                  </w:rPr>
                                  <w:drawing>
                                    <wp:inline distT="0" distB="0" distL="0" distR="0" wp14:anchorId="26B03A9F" wp14:editId="5338CC8F">
                                      <wp:extent cx="2120900" cy="117415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1005" cy="1179745"/>
                                              </a:xfrm>
                                              <a:prstGeom prst="rect">
                                                <a:avLst/>
                                              </a:prstGeom>
                                            </pic:spPr>
                                          </pic:pic>
                                        </a:graphicData>
                                      </a:graphic>
                                    </wp:inline>
                                  </w:drawing>
                                </w:r>
                              </w:p>
                              <w:p w14:paraId="6D8E5F31" w14:textId="63FCEB3D" w:rsidR="00F32068" w:rsidRDefault="00423317" w:rsidP="0021010A">
                                <w:pPr>
                                  <w:jc w:val="center"/>
                                  <w:rPr>
                                    <w:sz w:val="28"/>
                                  </w:rPr>
                                </w:pPr>
                                <w:r>
                                  <w:rPr>
                                    <w:sz w:val="28"/>
                                  </w:rPr>
                                  <w:t>ENSEMBLE LEARNING</w:t>
                                </w:r>
                              </w:p>
                              <w:p w14:paraId="09E6C6ED" w14:textId="77777777" w:rsidR="00F32068" w:rsidRPr="0021010A" w:rsidRDefault="00F32068" w:rsidP="0021010A">
                                <w:pPr>
                                  <w:jc w:val="center"/>
                                  <w:rPr>
                                    <w:sz w:val="28"/>
                                  </w:rPr>
                                </w:pPr>
                              </w:p>
                              <w:sdt>
                                <w:sdtPr>
                                  <w:rPr>
                                    <w:color w:val="000000" w:themeColor="text1"/>
                                    <w:sz w:val="24"/>
                                    <w:szCs w:val="24"/>
                                  </w:rPr>
                                  <w:alias w:val="Subtitle"/>
                                  <w:tag w:val=""/>
                                  <w:id w:val="-424646071"/>
                                  <w:showingPlcHdr/>
                                  <w:dataBinding w:prefixMappings="xmlns:ns0='http://purl.org/dc/elements/1.1/' xmlns:ns1='http://schemas.openxmlformats.org/package/2006/metadata/core-properties' " w:xpath="/ns1:coreProperties[1]/ns0:subject[1]" w:storeItemID="{6C3C8BC8-F283-45AE-878A-BAB7291924A1}"/>
                                  <w:text/>
                                </w:sdtPr>
                                <w:sdtEndPr/>
                                <w:sdtContent>
                                  <w:p w14:paraId="756A29C4" w14:textId="77777777" w:rsidR="00F32068" w:rsidRDefault="00F32068">
                                    <w:pPr>
                                      <w:jc w:val="right"/>
                                      <w:rPr>
                                        <w:sz w:val="24"/>
                                        <w:szCs w:val="24"/>
                                      </w:rPr>
                                    </w:pPr>
                                    <w:r>
                                      <w:rPr>
                                        <w:color w:val="000000" w:themeColor="text1"/>
                                        <w:sz w:val="24"/>
                                        <w:szCs w:val="24"/>
                                      </w:rPr>
                                      <w:t xml:space="preserve">     </w:t>
                                    </w:r>
                                  </w:p>
                                </w:sdtContent>
                              </w:sdt>
                            </w:tc>
                            <w:tc>
                              <w:tcPr>
                                <w:tcW w:w="2432" w:type="pct"/>
                                <w:tcBorders>
                                  <w:left w:val="single" w:sz="12" w:space="0" w:color="C00000"/>
                                </w:tcBorders>
                                <w:vAlign w:val="center"/>
                              </w:tcPr>
                              <w:p w14:paraId="28D64F4E" w14:textId="77777777" w:rsidR="000C4557" w:rsidRDefault="004259F0">
                                <w:pPr>
                                  <w:pStyle w:val="NoSpacing"/>
                                  <w:rPr>
                                    <w:caps/>
                                    <w:color w:val="C00000"/>
                                    <w:sz w:val="26"/>
                                    <w:szCs w:val="26"/>
                                  </w:rPr>
                                </w:pPr>
                                <w:r>
                                  <w:rPr>
                                    <w:caps/>
                                    <w:color w:val="C00000"/>
                                    <w:sz w:val="26"/>
                                    <w:szCs w:val="26"/>
                                  </w:rPr>
                                  <w:t>Machine Learning</w:t>
                                </w:r>
                                <w:r w:rsidR="000C4557">
                                  <w:rPr>
                                    <w:caps/>
                                    <w:color w:val="C00000"/>
                                    <w:sz w:val="26"/>
                                    <w:szCs w:val="26"/>
                                  </w:rPr>
                                  <w:t xml:space="preserve"> Series</w:t>
                                </w:r>
                                <w:r>
                                  <w:rPr>
                                    <w:caps/>
                                    <w:color w:val="C00000"/>
                                    <w:sz w:val="26"/>
                                    <w:szCs w:val="26"/>
                                  </w:rPr>
                                  <w:t>:</w:t>
                                </w:r>
                              </w:p>
                              <w:p w14:paraId="4637BC7E" w14:textId="5C34A7D5" w:rsidR="004259F0" w:rsidRPr="00A15933" w:rsidRDefault="00423317">
                                <w:pPr>
                                  <w:pStyle w:val="NoSpacing"/>
                                  <w:rPr>
                                    <w:caps/>
                                    <w:color w:val="C00000"/>
                                    <w:sz w:val="26"/>
                                    <w:szCs w:val="26"/>
                                  </w:rPr>
                                </w:pPr>
                                <w:r>
                                  <w:rPr>
                                    <w:caps/>
                                    <w:color w:val="C00000"/>
                                    <w:sz w:val="26"/>
                                    <w:szCs w:val="26"/>
                                  </w:rPr>
                                  <w:t>ensemble Learning</w:t>
                                </w:r>
                              </w:p>
                              <w:sdt>
                                <w:sdtPr>
                                  <w:rPr>
                                    <w:color w:val="000000" w:themeColor="text1"/>
                                  </w:rPr>
                                  <w:alias w:val="Abstract"/>
                                  <w:tag w:val=""/>
                                  <w:id w:val="976962886"/>
                                  <w:dataBinding w:prefixMappings="xmlns:ns0='http://schemas.microsoft.com/office/2006/coverPageProps' " w:xpath="/ns0:CoverPageProperties[1]/ns0:Abstract[1]" w:storeItemID="{55AF091B-3C7A-41E3-B477-F2FDAA23CFDA}"/>
                                  <w:text/>
                                </w:sdtPr>
                                <w:sdtEndPr/>
                                <w:sdtContent>
                                  <w:p w14:paraId="6AFDBE51" w14:textId="44632860" w:rsidR="00F32068" w:rsidRDefault="00F32068">
                                    <w:pPr>
                                      <w:rPr>
                                        <w:color w:val="000000" w:themeColor="text1"/>
                                      </w:rPr>
                                    </w:pPr>
                                    <w:r>
                                      <w:rPr>
                                        <w:color w:val="000000" w:themeColor="text1"/>
                                      </w:rPr>
                                      <w:t xml:space="preserve">This document focuses </w:t>
                                    </w:r>
                                    <w:r w:rsidR="000C4557">
                                      <w:rPr>
                                        <w:color w:val="000000" w:themeColor="text1"/>
                                      </w:rPr>
                                      <w:t xml:space="preserve">on </w:t>
                                    </w:r>
                                    <w:r w:rsidR="00B069EF">
                                      <w:rPr>
                                        <w:color w:val="000000" w:themeColor="text1"/>
                                      </w:rPr>
                                      <w:t xml:space="preserve">understanding and creating Ensemble Models. This report will then cover Bagging, Pasting and Random Forests </w:t>
                                    </w:r>
                                  </w:p>
                                </w:sdtContent>
                              </w:sdt>
                              <w:sdt>
                                <w:sdtPr>
                                  <w:rPr>
                                    <w:color w:val="C00000"/>
                                    <w:sz w:val="26"/>
                                    <w:szCs w:val="26"/>
                                  </w:rPr>
                                  <w:alias w:val="Author"/>
                                  <w:tag w:val=""/>
                                  <w:id w:val="-1976742461"/>
                                  <w:dataBinding w:prefixMappings="xmlns:ns0='http://purl.org/dc/elements/1.1/' xmlns:ns1='http://schemas.openxmlformats.org/package/2006/metadata/core-properties' " w:xpath="/ns1:coreProperties[1]/ns0:creator[1]" w:storeItemID="{6C3C8BC8-F283-45AE-878A-BAB7291924A1}"/>
                                  <w:text/>
                                </w:sdtPr>
                                <w:sdtEndPr/>
                                <w:sdtContent>
                                  <w:p w14:paraId="237B1A92" w14:textId="77777777" w:rsidR="00F32068" w:rsidRPr="00A15933" w:rsidRDefault="00F32068">
                                    <w:pPr>
                                      <w:pStyle w:val="NoSpacing"/>
                                      <w:rPr>
                                        <w:color w:val="C00000"/>
                                        <w:sz w:val="26"/>
                                        <w:szCs w:val="26"/>
                                      </w:rPr>
                                    </w:pPr>
                                    <w:r w:rsidRPr="00A15933">
                                      <w:rPr>
                                        <w:color w:val="C00000"/>
                                        <w:sz w:val="26"/>
                                        <w:szCs w:val="26"/>
                                      </w:rPr>
                                      <w:t>Viraj Vaitha</w:t>
                                    </w:r>
                                  </w:p>
                                </w:sdtContent>
                              </w:sdt>
                              <w:p w14:paraId="44B7114E" w14:textId="77777777" w:rsidR="00F32068" w:rsidRDefault="0058003F">
                                <w:pPr>
                                  <w:pStyle w:val="NoSpacing"/>
                                </w:pPr>
                                <w:sdt>
                                  <w:sdtPr>
                                    <w:rPr>
                                      <w:color w:val="44546A" w:themeColor="text2"/>
                                    </w:rPr>
                                    <w:alias w:val="Course"/>
                                    <w:tag w:val="Course"/>
                                    <w:id w:val="-1738393433"/>
                                    <w:showingPlcHdr/>
                                    <w:dataBinding w:prefixMappings="xmlns:ns0='http://purl.org/dc/elements/1.1/' xmlns:ns1='http://schemas.openxmlformats.org/package/2006/metadata/core-properties' " w:xpath="/ns1:coreProperties[1]/ns1:category[1]" w:storeItemID="{6C3C8BC8-F283-45AE-878A-BAB7291924A1}"/>
                                    <w:text/>
                                  </w:sdtPr>
                                  <w:sdtEndPr/>
                                  <w:sdtContent>
                                    <w:r w:rsidR="00F32068">
                                      <w:rPr>
                                        <w:color w:val="44546A" w:themeColor="text2"/>
                                      </w:rPr>
                                      <w:t xml:space="preserve">     </w:t>
                                    </w:r>
                                  </w:sdtContent>
                                </w:sdt>
                              </w:p>
                            </w:tc>
                          </w:tr>
                        </w:tbl>
                        <w:p w14:paraId="616FAEC5" w14:textId="77777777" w:rsidR="00F32068" w:rsidRDefault="00F32068"/>
                      </w:txbxContent>
                    </v:textbox>
                    <w10:wrap anchorx="page" anchory="page"/>
                  </v:shape>
                </w:pict>
              </mc:Fallback>
            </mc:AlternateContent>
          </w:r>
          <w:r>
            <w:br w:type="page"/>
          </w:r>
        </w:p>
      </w:sdtContent>
    </w:sdt>
    <w:p w14:paraId="4F6604DB" w14:textId="77777777" w:rsidR="0021010A" w:rsidRDefault="0021010A" w:rsidP="0021010A">
      <w:pPr>
        <w:pStyle w:val="Heading1"/>
        <w:jc w:val="center"/>
      </w:pPr>
      <w:r>
        <w:lastRenderedPageBreak/>
        <w:t>Contents</w:t>
      </w:r>
      <w:r w:rsidR="00424AF6" w:rsidDel="0021010A">
        <w:t xml:space="preserve"> </w:t>
      </w:r>
      <w:del w:id="0" w:author="Viraj Vaitha" w:date="2019-04-24T17:56:00Z">
        <w:r w:rsidDel="0021010A">
          <w:br/>
        </w:r>
      </w:del>
    </w:p>
    <w:p w14:paraId="17D53428" w14:textId="1A8FBAEA" w:rsidR="0021010A" w:rsidRPr="00303C35" w:rsidRDefault="005E59D4" w:rsidP="0021010A">
      <w:pPr>
        <w:rPr>
          <w:b/>
          <w:color w:val="FF0000"/>
        </w:rPr>
      </w:pPr>
      <w:r>
        <w:rPr>
          <w:b/>
        </w:rPr>
        <w:t>Introduction</w:t>
      </w:r>
      <w:r w:rsidR="00303C35">
        <w:rPr>
          <w:b/>
        </w:rPr>
        <w:tab/>
      </w:r>
      <w:r w:rsidR="00303C35">
        <w:rPr>
          <w:b/>
        </w:rPr>
        <w:tab/>
      </w:r>
      <w:r w:rsidR="00303C35">
        <w:rPr>
          <w:b/>
        </w:rPr>
        <w:tab/>
      </w:r>
      <w:r w:rsidR="00303C35">
        <w:rPr>
          <w:b/>
        </w:rPr>
        <w:tab/>
      </w:r>
      <w:r w:rsidR="00303C35">
        <w:rPr>
          <w:b/>
        </w:rPr>
        <w:tab/>
      </w:r>
      <w:r w:rsidR="00303C35">
        <w:rPr>
          <w:b/>
        </w:rPr>
        <w:tab/>
      </w:r>
      <w:r w:rsidR="00303C35">
        <w:rPr>
          <w:b/>
        </w:rPr>
        <w:tab/>
      </w:r>
      <w:r w:rsidR="00303C35">
        <w:rPr>
          <w:b/>
        </w:rPr>
        <w:tab/>
      </w:r>
      <w:r w:rsidR="00303C35">
        <w:rPr>
          <w:b/>
        </w:rPr>
        <w:tab/>
      </w:r>
    </w:p>
    <w:p w14:paraId="693E99E7" w14:textId="7E9FEE70" w:rsidR="0021010A" w:rsidRPr="00AB445B" w:rsidRDefault="005E59D4" w:rsidP="0021010A">
      <w:pPr>
        <w:rPr>
          <w:b/>
        </w:rPr>
      </w:pPr>
      <w:r w:rsidRPr="00AB445B">
        <w:rPr>
          <w:b/>
        </w:rPr>
        <w:t xml:space="preserve">Summary </w:t>
      </w:r>
    </w:p>
    <w:p w14:paraId="588B4136" w14:textId="4787D8D4" w:rsidR="002108D5" w:rsidRPr="00AB445B" w:rsidRDefault="002108D5" w:rsidP="0021010A">
      <w:pPr>
        <w:rPr>
          <w:b/>
        </w:rPr>
      </w:pPr>
      <w:r w:rsidRPr="00AB445B">
        <w:rPr>
          <w:b/>
        </w:rPr>
        <w:t>Decision Tree Example</w:t>
      </w:r>
    </w:p>
    <w:p w14:paraId="5278006F" w14:textId="248B48F4" w:rsidR="002108D5" w:rsidRPr="00AB445B" w:rsidRDefault="002108D5" w:rsidP="0021010A">
      <w:pPr>
        <w:rPr>
          <w:b/>
        </w:rPr>
      </w:pPr>
      <w:r w:rsidRPr="00AB445B">
        <w:rPr>
          <w:b/>
        </w:rPr>
        <w:t>Visualising the Decision Tree</w:t>
      </w:r>
    </w:p>
    <w:p w14:paraId="0E7A8BAA" w14:textId="7F40A4D7" w:rsidR="00AB445B" w:rsidRPr="00AB445B" w:rsidRDefault="00AB445B" w:rsidP="0021010A">
      <w:pPr>
        <w:rPr>
          <w:b/>
        </w:rPr>
      </w:pPr>
      <w:r w:rsidRPr="00AB445B">
        <w:rPr>
          <w:b/>
        </w:rPr>
        <w:t>Understanding the Tree</w:t>
      </w:r>
    </w:p>
    <w:p w14:paraId="6E00C231" w14:textId="3F555F13" w:rsidR="00AB445B" w:rsidRPr="00AB445B" w:rsidRDefault="00AB445B" w:rsidP="0021010A">
      <w:pPr>
        <w:rPr>
          <w:b/>
        </w:rPr>
      </w:pPr>
      <w:r w:rsidRPr="00AB445B">
        <w:rPr>
          <w:b/>
        </w:rPr>
        <w:t>Estimating Probabilities</w:t>
      </w:r>
    </w:p>
    <w:p w14:paraId="23FA6446" w14:textId="11E02AA3" w:rsidR="00CC3A36" w:rsidRPr="00AB445B" w:rsidRDefault="00AB445B" w:rsidP="00424AF6">
      <w:pPr>
        <w:rPr>
          <w:b/>
        </w:rPr>
      </w:pPr>
      <w:r w:rsidRPr="00AB445B">
        <w:rPr>
          <w:b/>
        </w:rPr>
        <w:t>What is Gini?</w:t>
      </w:r>
    </w:p>
    <w:p w14:paraId="4DD2F775" w14:textId="05A74DBC" w:rsidR="00AB445B" w:rsidRPr="00AB445B" w:rsidRDefault="00AB445B" w:rsidP="00424AF6">
      <w:pPr>
        <w:rPr>
          <w:b/>
        </w:rPr>
      </w:pPr>
      <w:r w:rsidRPr="00AB445B">
        <w:rPr>
          <w:b/>
        </w:rPr>
        <w:t>Gini or Entropy?</w:t>
      </w:r>
    </w:p>
    <w:p w14:paraId="7E5DCBF5" w14:textId="1F6F70DA" w:rsidR="00AB445B" w:rsidRPr="00AB445B" w:rsidRDefault="00AB445B" w:rsidP="00424AF6">
      <w:pPr>
        <w:rPr>
          <w:b/>
        </w:rPr>
      </w:pPr>
      <w:r w:rsidRPr="00AB445B">
        <w:rPr>
          <w:b/>
        </w:rPr>
        <w:t xml:space="preserve">Regularization </w:t>
      </w:r>
    </w:p>
    <w:p w14:paraId="11490FE0" w14:textId="4557CFC9" w:rsidR="00AB445B" w:rsidRPr="00AB445B" w:rsidRDefault="00AB445B" w:rsidP="00424AF6">
      <w:pPr>
        <w:rPr>
          <w:b/>
        </w:rPr>
      </w:pPr>
      <w:r w:rsidRPr="00AB445B">
        <w:rPr>
          <w:b/>
        </w:rPr>
        <w:t>CART Algorithm</w:t>
      </w:r>
    </w:p>
    <w:p w14:paraId="54CB29FC" w14:textId="1F82F2BB" w:rsidR="00AB445B" w:rsidRPr="00AB445B" w:rsidRDefault="00AB445B" w:rsidP="00424AF6">
      <w:pPr>
        <w:rPr>
          <w:b/>
        </w:rPr>
      </w:pPr>
      <w:r w:rsidRPr="00AB445B">
        <w:rPr>
          <w:b/>
        </w:rPr>
        <w:t>Comments</w:t>
      </w:r>
    </w:p>
    <w:p w14:paraId="1E8CA2E6" w14:textId="14521A03" w:rsidR="00CC3A36" w:rsidRDefault="00CC3A36" w:rsidP="00424AF6"/>
    <w:p w14:paraId="2CBCB15E" w14:textId="5DED398A" w:rsidR="00CC3A36" w:rsidRDefault="00CC3A36" w:rsidP="00424AF6"/>
    <w:p w14:paraId="70C54D87" w14:textId="5C3C318C" w:rsidR="00CC3A36" w:rsidRDefault="00CC3A36" w:rsidP="00424AF6"/>
    <w:p w14:paraId="0C45AB4B" w14:textId="67C91125" w:rsidR="00CC3A36" w:rsidRDefault="00CC3A36" w:rsidP="00424AF6"/>
    <w:p w14:paraId="27A39B6C" w14:textId="4A8E560D" w:rsidR="00CC3A36" w:rsidRDefault="00CC3A36" w:rsidP="00424AF6"/>
    <w:p w14:paraId="51880611" w14:textId="6A5D8FBE" w:rsidR="00CC3A36" w:rsidRDefault="00CC3A36" w:rsidP="00424AF6"/>
    <w:p w14:paraId="22605680" w14:textId="64E3243F" w:rsidR="00CC3A36" w:rsidRDefault="00CC3A36" w:rsidP="00424AF6"/>
    <w:p w14:paraId="78F2641E" w14:textId="05F7CDEF" w:rsidR="00CC3A36" w:rsidRDefault="00CC3A36" w:rsidP="00424AF6"/>
    <w:p w14:paraId="0EA40732" w14:textId="45B4B393" w:rsidR="00CC3A36" w:rsidRDefault="00CC3A36" w:rsidP="00424AF6"/>
    <w:p w14:paraId="4059E0E6" w14:textId="5315B0DE" w:rsidR="00CC3A36" w:rsidRDefault="00CC3A36" w:rsidP="00424AF6"/>
    <w:p w14:paraId="022F2246" w14:textId="654280F0" w:rsidR="00CC3A36" w:rsidRDefault="00CC3A36" w:rsidP="00424AF6"/>
    <w:p w14:paraId="43596928" w14:textId="5823F893" w:rsidR="00CC3A36" w:rsidRDefault="00CC3A36" w:rsidP="00424AF6"/>
    <w:p w14:paraId="7703FF75" w14:textId="6F6C2675" w:rsidR="00CC3A36" w:rsidRDefault="00CC3A36" w:rsidP="00424AF6"/>
    <w:p w14:paraId="230C598E" w14:textId="2BD46A96" w:rsidR="00CC3A36" w:rsidRDefault="00CC3A36" w:rsidP="00424AF6"/>
    <w:p w14:paraId="0F09D9B5" w14:textId="07F1A6BC" w:rsidR="00CC3A36" w:rsidRDefault="00CC3A36" w:rsidP="00424AF6"/>
    <w:p w14:paraId="5C9633B1" w14:textId="0949EC63" w:rsidR="00CC3A36" w:rsidRDefault="00CC3A36" w:rsidP="00424AF6"/>
    <w:p w14:paraId="220EBB4B" w14:textId="77777777" w:rsidR="002175B7" w:rsidRPr="00424AF6" w:rsidRDefault="002175B7" w:rsidP="00424AF6"/>
    <w:p w14:paraId="0218EEA5" w14:textId="5A0A8944" w:rsidR="00D61FCF" w:rsidRDefault="00F758F2" w:rsidP="00E043F8">
      <w:pPr>
        <w:pStyle w:val="Heading1"/>
        <w:jc w:val="both"/>
      </w:pPr>
      <w:r>
        <w:lastRenderedPageBreak/>
        <w:t>Introduction</w:t>
      </w:r>
    </w:p>
    <w:p w14:paraId="6523B65B" w14:textId="68C87021" w:rsidR="00F758F2" w:rsidRDefault="00703BB9" w:rsidP="00703BB9">
      <w:pPr>
        <w:jc w:val="both"/>
      </w:pPr>
      <w:r>
        <w:t>On the television show “who wants to be a millionaire” the candidate has an option to ask the audience</w:t>
      </w:r>
      <w:r w:rsidR="00624E2D">
        <w:t xml:space="preserve"> for help</w:t>
      </w:r>
      <w:r>
        <w:t>.</w:t>
      </w:r>
      <w:r w:rsidR="00624E2D">
        <w:t xml:space="preserve"> The audience vote which answer they believe is correct and the candidate will use the answers to help select his answer.</w:t>
      </w:r>
      <w:r>
        <w:t xml:space="preserve"> The </w:t>
      </w:r>
      <w:r>
        <w:rPr>
          <w:i/>
        </w:rPr>
        <w:t xml:space="preserve">wisdom of the crowd </w:t>
      </w:r>
      <w:r>
        <w:t>can often lead to better success. To thought, immediately we know that they are not always right. This emphasizes that the individual</w:t>
      </w:r>
      <w:r w:rsidR="00AB7DFA">
        <w:t>s making up the audience</w:t>
      </w:r>
      <w:r>
        <w:t xml:space="preserve"> must be knowledgeable in that area to increase the probability of success. In our case, the individual machine learning models are the audience. The ensemble of machine learning models (audience) will undergo a majority voting to determine what the correct value or class</w:t>
      </w:r>
      <w:r w:rsidR="008B15D3">
        <w:t>.</w:t>
      </w:r>
    </w:p>
    <w:p w14:paraId="37A2FC1C" w14:textId="2CACFA97" w:rsidR="00AB7DFA" w:rsidRDefault="008B15D3" w:rsidP="00703BB9">
      <w:pPr>
        <w:jc w:val="both"/>
      </w:pPr>
      <w:r>
        <w:t xml:space="preserve">When we take the majority vote it is called </w:t>
      </w:r>
      <w:r w:rsidRPr="008B15D3">
        <w:rPr>
          <w:b/>
        </w:rPr>
        <w:t>hard voting</w:t>
      </w:r>
      <w:r>
        <w:rPr>
          <w:b/>
        </w:rPr>
        <w:t xml:space="preserve">. </w:t>
      </w:r>
      <w:r>
        <w:t xml:space="preserve">Even if the individual models are </w:t>
      </w:r>
      <w:r>
        <w:rPr>
          <w:i/>
        </w:rPr>
        <w:t>weak learners (less than or equal to 50/50),</w:t>
      </w:r>
      <w:r>
        <w:t xml:space="preserve"> it can still produce a strong ensemble. </w:t>
      </w:r>
      <w:r w:rsidR="00AB7DFA">
        <w:t>Law of large number numbers takes effect here. The average individual machine learning models are in fact quite strong causing the ensemble to be strong too.</w:t>
      </w:r>
    </w:p>
    <w:p w14:paraId="4D5A918C" w14:textId="093C1C75" w:rsidR="00624E2D" w:rsidRDefault="00D11C76" w:rsidP="00F758F2">
      <w:pPr>
        <w:pStyle w:val="Heading1"/>
        <w:rPr>
          <w:sz w:val="28"/>
        </w:rPr>
      </w:pPr>
      <w:r>
        <w:rPr>
          <w:sz w:val="28"/>
        </w:rPr>
        <w:t>Build an Ensemble model</w:t>
      </w:r>
      <w:r w:rsidR="00B069EF">
        <w:rPr>
          <w:sz w:val="28"/>
        </w:rPr>
        <w:t xml:space="preserve"> (Hard Voting)</w:t>
      </w:r>
    </w:p>
    <w:p w14:paraId="4937D66A" w14:textId="60F3F652" w:rsidR="00487182" w:rsidRDefault="00487182" w:rsidP="00487182">
      <w:pPr>
        <w:spacing w:after="0"/>
      </w:pPr>
      <w:r>
        <w:t xml:space="preserve">This data was from the </w:t>
      </w:r>
      <w:proofErr w:type="gramStart"/>
      <w:r>
        <w:t>moons</w:t>
      </w:r>
      <w:proofErr w:type="gramEnd"/>
      <w:r>
        <w:t xml:space="preserve"> dataset, please check the python file in GitHub for the full notebook.</w:t>
      </w:r>
      <w:r w:rsidR="00B069EF">
        <w:t xml:space="preserve"> Hard Voting means we will take a majority vote between </w:t>
      </w:r>
      <w:proofErr w:type="gramStart"/>
      <w:r w:rsidR="00B069EF">
        <w:t>all of</w:t>
      </w:r>
      <w:proofErr w:type="gramEnd"/>
      <w:r w:rsidR="00B069EF">
        <w:t xml:space="preserve"> the models. It makes sense that </w:t>
      </w:r>
      <w:proofErr w:type="spellStart"/>
      <w:r w:rsidR="00B069EF">
        <w:t>aslong</w:t>
      </w:r>
      <w:proofErr w:type="spellEnd"/>
      <w:r w:rsidR="00B069EF">
        <w:t xml:space="preserve"> as each model has </w:t>
      </w:r>
      <w:proofErr w:type="spellStart"/>
      <w:r w:rsidR="00B069EF">
        <w:t>atleast</w:t>
      </w:r>
      <w:proofErr w:type="spellEnd"/>
      <w:r w:rsidR="00B069EF">
        <w:t xml:space="preserve"> more than 51% accuracy, we can expect a higher performance overall. A human analogy is that if we ask 5 people that are </w:t>
      </w:r>
      <w:proofErr w:type="gramStart"/>
      <w:r w:rsidR="00B069EF">
        <w:t>unsure</w:t>
      </w:r>
      <w:proofErr w:type="gramEnd"/>
      <w:r w:rsidR="00B069EF">
        <w:t xml:space="preserve"> and all guess the same answer there is a high chance that the chosen guess will be correct.</w:t>
      </w:r>
    </w:p>
    <w:p w14:paraId="6D0A8FB4" w14:textId="355A4481" w:rsidR="00487182" w:rsidRPr="00487182" w:rsidRDefault="00487182" w:rsidP="00487182">
      <w:r>
        <w:rPr>
          <w:noProof/>
        </w:rPr>
        <mc:AlternateContent>
          <mc:Choice Requires="wps">
            <w:drawing>
              <wp:anchor distT="0" distB="0" distL="114300" distR="114300" simplePos="0" relativeHeight="251711488" behindDoc="0" locked="0" layoutInCell="1" allowOverlap="1" wp14:anchorId="73E80946" wp14:editId="46FD17B3">
                <wp:simplePos x="0" y="0"/>
                <wp:positionH relativeFrom="margin">
                  <wp:posOffset>-38100</wp:posOffset>
                </wp:positionH>
                <wp:positionV relativeFrom="paragraph">
                  <wp:posOffset>309245</wp:posOffset>
                </wp:positionV>
                <wp:extent cx="6083300" cy="3517900"/>
                <wp:effectExtent l="19050" t="19050" r="12700" b="19050"/>
                <wp:wrapNone/>
                <wp:docPr id="39" name="Rectangle 39"/>
                <wp:cNvGraphicFramePr/>
                <a:graphic xmlns:a="http://schemas.openxmlformats.org/drawingml/2006/main">
                  <a:graphicData uri="http://schemas.microsoft.com/office/word/2010/wordprocessingShape">
                    <wps:wsp>
                      <wps:cNvSpPr/>
                      <wps:spPr>
                        <a:xfrm>
                          <a:off x="0" y="0"/>
                          <a:ext cx="6083300" cy="35179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FC7C5" id="Rectangle 39" o:spid="_x0000_s1026" style="position:absolute;margin-left:-3pt;margin-top:24.35pt;width:479pt;height:27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" filled="f" strokecolor="#c00000" strokeweight="2.25pt">
                <w10:wrap anchorx="margin"/>
              </v:rect>
            </w:pict>
          </mc:Fallback>
        </mc:AlternateContent>
      </w:r>
    </w:p>
    <w:p w14:paraId="3C1717AC" w14:textId="5F85A382" w:rsidR="00D11C76" w:rsidRPr="00D11C76" w:rsidRDefault="00D11C76" w:rsidP="00D11C76">
      <w:pPr>
        <w:rPr>
          <w:b/>
        </w:rPr>
      </w:pPr>
      <w:r>
        <w:rPr>
          <w:b/>
        </w:rPr>
        <w:t>Import Relevant Packages</w:t>
      </w:r>
    </w:p>
    <w:p w14:paraId="0F44DB76" w14:textId="61A1E748" w:rsidR="00D11C76" w:rsidRPr="00D11C76" w:rsidRDefault="00D11C76" w:rsidP="00D11C76">
      <w:pPr>
        <w:spacing w:after="0"/>
      </w:pPr>
      <w:r w:rsidRPr="00D11C76">
        <w:t xml:space="preserve">From </w:t>
      </w:r>
      <w:proofErr w:type="spellStart"/>
      <w:proofErr w:type="gramStart"/>
      <w:r w:rsidRPr="00D11C76">
        <w:t>sklearn.ensemble</w:t>
      </w:r>
      <w:proofErr w:type="spellEnd"/>
      <w:proofErr w:type="gramEnd"/>
      <w:r w:rsidRPr="00D11C76">
        <w:t xml:space="preserve"> import </w:t>
      </w:r>
      <w:proofErr w:type="spellStart"/>
      <w:r w:rsidRPr="00D11C76">
        <w:t>RandomForestClassifier</w:t>
      </w:r>
      <w:proofErr w:type="spellEnd"/>
    </w:p>
    <w:p w14:paraId="1B3297B1" w14:textId="12055122" w:rsidR="00D11C76" w:rsidRPr="00D11C76" w:rsidRDefault="00D11C76" w:rsidP="00D11C76">
      <w:pPr>
        <w:spacing w:after="0"/>
      </w:pPr>
      <w:r w:rsidRPr="00D11C76">
        <w:t xml:space="preserve">From </w:t>
      </w:r>
      <w:proofErr w:type="spellStart"/>
      <w:proofErr w:type="gramStart"/>
      <w:r w:rsidRPr="00D11C76">
        <w:t>skleearn.ensemble</w:t>
      </w:r>
      <w:proofErr w:type="spellEnd"/>
      <w:proofErr w:type="gramEnd"/>
      <w:r w:rsidRPr="00D11C76">
        <w:t xml:space="preserve"> import </w:t>
      </w:r>
      <w:proofErr w:type="spellStart"/>
      <w:r w:rsidRPr="00D11C76">
        <w:t>VotingClassifier</w:t>
      </w:r>
      <w:proofErr w:type="spellEnd"/>
    </w:p>
    <w:p w14:paraId="4014B4D0" w14:textId="14056224" w:rsidR="00D11C76" w:rsidRPr="00D11C76" w:rsidRDefault="00D11C76" w:rsidP="00D11C76">
      <w:pPr>
        <w:spacing w:after="0"/>
      </w:pPr>
      <w:r w:rsidRPr="00D11C76">
        <w:t xml:space="preserve">From </w:t>
      </w:r>
      <w:proofErr w:type="spellStart"/>
      <w:proofErr w:type="gramStart"/>
      <w:r w:rsidRPr="00D11C76">
        <w:t>sklearn.linear</w:t>
      </w:r>
      <w:proofErr w:type="gramEnd"/>
      <w:r w:rsidRPr="00D11C76">
        <w:t>_model</w:t>
      </w:r>
      <w:proofErr w:type="spellEnd"/>
      <w:r w:rsidRPr="00D11C76">
        <w:t xml:space="preserve"> import </w:t>
      </w:r>
      <w:proofErr w:type="spellStart"/>
      <w:r w:rsidRPr="00D11C76">
        <w:t>LogisticRegression</w:t>
      </w:r>
      <w:proofErr w:type="spellEnd"/>
    </w:p>
    <w:p w14:paraId="5731CF69" w14:textId="2C4BCA81" w:rsidR="00D11C76" w:rsidRDefault="00D11C76" w:rsidP="00D11C76">
      <w:pPr>
        <w:spacing w:after="0"/>
      </w:pPr>
      <w:r w:rsidRPr="00D11C76">
        <w:t xml:space="preserve">From </w:t>
      </w:r>
      <w:proofErr w:type="spellStart"/>
      <w:r w:rsidRPr="00D11C76">
        <w:t>sklearn.svm</w:t>
      </w:r>
      <w:proofErr w:type="spellEnd"/>
      <w:r w:rsidRPr="00D11C76">
        <w:t xml:space="preserve"> import SVC</w:t>
      </w:r>
    </w:p>
    <w:p w14:paraId="72A48336" w14:textId="6E602469" w:rsidR="00D11C76" w:rsidRDefault="00D11C76" w:rsidP="00751DC2">
      <w:pPr>
        <w:spacing w:after="0"/>
      </w:pPr>
    </w:p>
    <w:p w14:paraId="48A89A08" w14:textId="623911AB" w:rsidR="00D11C76" w:rsidRPr="00D11C76" w:rsidRDefault="00D11C76" w:rsidP="00D11C76">
      <w:pPr>
        <w:spacing w:after="0"/>
        <w:rPr>
          <w:b/>
        </w:rPr>
      </w:pPr>
      <w:r>
        <w:rPr>
          <w:b/>
        </w:rPr>
        <w:t>Initiate Model</w:t>
      </w:r>
    </w:p>
    <w:p w14:paraId="40DC7C6B" w14:textId="74B234DB" w:rsidR="00D11C76" w:rsidRPr="00D11C76" w:rsidRDefault="00D11C76" w:rsidP="00D11C76">
      <w:pPr>
        <w:spacing w:after="0"/>
      </w:pPr>
      <w:proofErr w:type="spellStart"/>
      <w:r w:rsidRPr="00D11C76">
        <w:t>Log_clf</w:t>
      </w:r>
      <w:proofErr w:type="spellEnd"/>
      <w:r w:rsidRPr="00D11C76">
        <w:t xml:space="preserve"> = </w:t>
      </w:r>
      <w:proofErr w:type="spellStart"/>
      <w:proofErr w:type="gramStart"/>
      <w:r w:rsidRPr="00D11C76">
        <w:t>LogisticRegression</w:t>
      </w:r>
      <w:proofErr w:type="spellEnd"/>
      <w:r w:rsidRPr="00D11C76">
        <w:t>(</w:t>
      </w:r>
      <w:proofErr w:type="gramEnd"/>
      <w:r w:rsidRPr="00D11C76">
        <w:t>)</w:t>
      </w:r>
    </w:p>
    <w:p w14:paraId="00134EB3" w14:textId="438D6581" w:rsidR="00D11C76" w:rsidRPr="00D11C76" w:rsidRDefault="00D11C76" w:rsidP="00D11C76">
      <w:pPr>
        <w:spacing w:after="0"/>
      </w:pPr>
      <w:proofErr w:type="spellStart"/>
      <w:r w:rsidRPr="00D11C76">
        <w:t>Rnd_clf</w:t>
      </w:r>
      <w:proofErr w:type="spellEnd"/>
      <w:r w:rsidRPr="00D11C76">
        <w:t xml:space="preserve"> = </w:t>
      </w:r>
      <w:proofErr w:type="spellStart"/>
      <w:proofErr w:type="gramStart"/>
      <w:r w:rsidRPr="00D11C76">
        <w:t>RandomForestClassifier</w:t>
      </w:r>
      <w:proofErr w:type="spellEnd"/>
      <w:r w:rsidRPr="00D11C76">
        <w:t>(</w:t>
      </w:r>
      <w:proofErr w:type="gramEnd"/>
      <w:r w:rsidRPr="00D11C76">
        <w:t>)</w:t>
      </w:r>
    </w:p>
    <w:p w14:paraId="227BD909" w14:textId="5F7FFD84" w:rsidR="00D11C76" w:rsidRDefault="00D11C76" w:rsidP="00D11C76">
      <w:pPr>
        <w:spacing w:after="0"/>
      </w:pPr>
      <w:proofErr w:type="spellStart"/>
      <w:r w:rsidRPr="00D11C76">
        <w:t>Svm_clf</w:t>
      </w:r>
      <w:proofErr w:type="spellEnd"/>
      <w:r w:rsidRPr="00D11C76">
        <w:t xml:space="preserve"> = </w:t>
      </w:r>
      <w:proofErr w:type="gramStart"/>
      <w:r w:rsidRPr="00D11C76">
        <w:t>SVC(</w:t>
      </w:r>
      <w:proofErr w:type="gramEnd"/>
      <w:r w:rsidRPr="00D11C76">
        <w:t>)</w:t>
      </w:r>
    </w:p>
    <w:p w14:paraId="07F6AC72" w14:textId="34577FAA" w:rsidR="00D11C76" w:rsidRDefault="00D11C76" w:rsidP="00D11C76">
      <w:pPr>
        <w:spacing w:after="0"/>
      </w:pPr>
    </w:p>
    <w:p w14:paraId="1C1D104A" w14:textId="6130EACF" w:rsidR="00D11C76" w:rsidRPr="00D11C76" w:rsidRDefault="00D11C76" w:rsidP="00D11C76">
      <w:pPr>
        <w:spacing w:after="0"/>
        <w:rPr>
          <w:b/>
        </w:rPr>
      </w:pPr>
      <w:r>
        <w:rPr>
          <w:b/>
        </w:rPr>
        <w:t xml:space="preserve">Ensemble Models </w:t>
      </w:r>
    </w:p>
    <w:p w14:paraId="1F5467D5" w14:textId="3C10D23D" w:rsidR="00D11C76" w:rsidRDefault="00D11C76" w:rsidP="00D11C76">
      <w:pPr>
        <w:spacing w:after="0"/>
      </w:pPr>
      <w:proofErr w:type="spellStart"/>
      <w:r>
        <w:t>Voting_clf</w:t>
      </w:r>
      <w:proofErr w:type="spellEnd"/>
      <w:r>
        <w:t xml:space="preserve"> = </w:t>
      </w:r>
      <w:proofErr w:type="spellStart"/>
      <w:proofErr w:type="gramStart"/>
      <w:r>
        <w:t>VotingClassifier</w:t>
      </w:r>
      <w:proofErr w:type="spellEnd"/>
      <w:r>
        <w:t>(</w:t>
      </w:r>
      <w:r w:rsidR="00487182">
        <w:t xml:space="preserve"> </w:t>
      </w:r>
      <w:r w:rsidR="00487182">
        <w:tab/>
      </w:r>
      <w:proofErr w:type="gramEnd"/>
      <w:r w:rsidR="00487182">
        <w:tab/>
      </w:r>
      <w:r w:rsidR="00487182">
        <w:tab/>
      </w:r>
      <w:r w:rsidR="00487182" w:rsidRPr="00487182">
        <w:rPr>
          <w:color w:val="00B0F0"/>
        </w:rPr>
        <w:t>#</w:t>
      </w:r>
      <w:r w:rsidR="00487182">
        <w:rPr>
          <w:color w:val="00B0F0"/>
        </w:rPr>
        <w:t>Framework created to help with ensembles</w:t>
      </w:r>
    </w:p>
    <w:p w14:paraId="7373608C" w14:textId="18991E76" w:rsidR="00D11C76" w:rsidRDefault="00D11C76" w:rsidP="00D11C76">
      <w:pPr>
        <w:spacing w:after="0"/>
      </w:pPr>
      <w:r>
        <w:tab/>
        <w:t>Estimators</w:t>
      </w:r>
      <w:proofErr w:type="gramStart"/>
      <w:r>
        <w:t>=[</w:t>
      </w:r>
      <w:proofErr w:type="gramEnd"/>
      <w:r>
        <w:t>(‘</w:t>
      </w:r>
      <w:proofErr w:type="spellStart"/>
      <w:r>
        <w:t>lf</w:t>
      </w:r>
      <w:proofErr w:type="spellEnd"/>
      <w:r>
        <w:t>’, ‘</w:t>
      </w:r>
      <w:proofErr w:type="spellStart"/>
      <w:r>
        <w:t>log_clf</w:t>
      </w:r>
      <w:proofErr w:type="spellEnd"/>
      <w:r>
        <w:t>’) , (‘rf’,</w:t>
      </w:r>
      <w:proofErr w:type="spellStart"/>
      <w:r>
        <w:t>rnd_clf</w:t>
      </w:r>
      <w:proofErr w:type="spellEnd"/>
      <w:r>
        <w:t xml:space="preserve">), (‘svc’, </w:t>
      </w:r>
      <w:proofErr w:type="spellStart"/>
      <w:r>
        <w:t>svc_clf</w:t>
      </w:r>
      <w:proofErr w:type="spellEnd"/>
      <w:r>
        <w:t>)],</w:t>
      </w:r>
      <w:r w:rsidR="00487182">
        <w:t xml:space="preserve"> </w:t>
      </w:r>
      <w:r w:rsidR="00487182" w:rsidRPr="00487182">
        <w:rPr>
          <w:color w:val="00B0F0"/>
        </w:rPr>
        <w:t>#</w:t>
      </w:r>
      <w:r w:rsidR="00487182">
        <w:rPr>
          <w:color w:val="00B0F0"/>
        </w:rPr>
        <w:t xml:space="preserve">acronyms for the models such as </w:t>
      </w:r>
      <w:proofErr w:type="spellStart"/>
      <w:r w:rsidR="00487182">
        <w:rPr>
          <w:color w:val="00B0F0"/>
        </w:rPr>
        <w:t>lf</w:t>
      </w:r>
      <w:proofErr w:type="spellEnd"/>
    </w:p>
    <w:p w14:paraId="41738FE0" w14:textId="6C5E5017" w:rsidR="00D11C76" w:rsidRDefault="00D11C76" w:rsidP="00D11C76">
      <w:pPr>
        <w:spacing w:after="0"/>
      </w:pPr>
      <w:r>
        <w:tab/>
        <w:t>Voting =’hard’)</w:t>
      </w:r>
    </w:p>
    <w:p w14:paraId="79336BB4" w14:textId="21EEDD61" w:rsidR="00487182" w:rsidRPr="00487182" w:rsidRDefault="00487182" w:rsidP="00D11C76">
      <w:pPr>
        <w:spacing w:after="0"/>
        <w:rPr>
          <w:b/>
        </w:rPr>
      </w:pPr>
      <w:r>
        <w:rPr>
          <w:b/>
        </w:rPr>
        <w:t>Fit models to the data</w:t>
      </w:r>
    </w:p>
    <w:p w14:paraId="27BF5F3D" w14:textId="4085097C" w:rsidR="00487182" w:rsidRDefault="00D11C76" w:rsidP="00487182">
      <w:pPr>
        <w:spacing w:after="0"/>
      </w:pPr>
      <w:proofErr w:type="spellStart"/>
      <w:proofErr w:type="gramStart"/>
      <w:r>
        <w:t>Voting_clf.fit</w:t>
      </w:r>
      <w:proofErr w:type="spellEnd"/>
      <w:r>
        <w:t>(</w:t>
      </w:r>
      <w:proofErr w:type="spellStart"/>
      <w:proofErr w:type="gramEnd"/>
      <w:r>
        <w:t>X_train</w:t>
      </w:r>
      <w:proofErr w:type="spellEnd"/>
      <w:r>
        <w:t xml:space="preserve">, </w:t>
      </w:r>
      <w:proofErr w:type="spellStart"/>
      <w:r>
        <w:t>y_train</w:t>
      </w:r>
      <w:proofErr w:type="spellEnd"/>
      <w:r>
        <w:t>)</w:t>
      </w:r>
    </w:p>
    <w:p w14:paraId="00C5A4CF" w14:textId="77777777" w:rsidR="00487182" w:rsidRDefault="00487182" w:rsidP="00487182">
      <w:pPr>
        <w:pStyle w:val="Heading1"/>
      </w:pPr>
    </w:p>
    <w:p w14:paraId="18DC0469" w14:textId="77777777" w:rsidR="00487182" w:rsidRDefault="00487182" w:rsidP="00487182"/>
    <w:p w14:paraId="1161BC94" w14:textId="343E0276" w:rsidR="00487182" w:rsidRDefault="00487182" w:rsidP="00487182">
      <w:pPr>
        <w:pStyle w:val="Heading1"/>
      </w:pPr>
      <w:r>
        <w:lastRenderedPageBreak/>
        <w:t>Viewing Metric of Individual Models</w:t>
      </w:r>
    </w:p>
    <w:p w14:paraId="67834BCE" w14:textId="49F133DF" w:rsidR="00487182" w:rsidRDefault="00487182" w:rsidP="00487182">
      <w:r>
        <w:rPr>
          <w:noProof/>
        </w:rPr>
        <mc:AlternateContent>
          <mc:Choice Requires="wps">
            <w:drawing>
              <wp:anchor distT="0" distB="0" distL="114300" distR="114300" simplePos="0" relativeHeight="251713536" behindDoc="0" locked="0" layoutInCell="1" allowOverlap="1" wp14:anchorId="0ECD4971" wp14:editId="3C36679B">
                <wp:simplePos x="0" y="0"/>
                <wp:positionH relativeFrom="margin">
                  <wp:posOffset>-31750</wp:posOffset>
                </wp:positionH>
                <wp:positionV relativeFrom="paragraph">
                  <wp:posOffset>24130</wp:posOffset>
                </wp:positionV>
                <wp:extent cx="6083300" cy="3149600"/>
                <wp:effectExtent l="19050" t="19050" r="12700" b="12700"/>
                <wp:wrapNone/>
                <wp:docPr id="40" name="Rectangle 40"/>
                <wp:cNvGraphicFramePr/>
                <a:graphic xmlns:a="http://schemas.openxmlformats.org/drawingml/2006/main">
                  <a:graphicData uri="http://schemas.microsoft.com/office/word/2010/wordprocessingShape">
                    <wps:wsp>
                      <wps:cNvSpPr/>
                      <wps:spPr>
                        <a:xfrm>
                          <a:off x="0" y="0"/>
                          <a:ext cx="6083300" cy="31496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E0DD7" id="Rectangle 40" o:spid="_x0000_s1026" style="position:absolute;margin-left:-2.5pt;margin-top:1.9pt;width:479pt;height:24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" filled="f" strokecolor="#c00000" strokeweight="2.25pt">
                <w10:wrap anchorx="margin"/>
              </v:rect>
            </w:pict>
          </mc:Fallback>
        </mc:AlternateContent>
      </w:r>
      <w:r>
        <w:t>If we would like to view metrics of individual modes, we must loop through the models individually. As the voting classifier statistics would give you metrics for the overall new model.</w:t>
      </w:r>
    </w:p>
    <w:p w14:paraId="120869F5" w14:textId="4847A370" w:rsidR="00487182" w:rsidRDefault="00487182" w:rsidP="00487182">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4A4E88A4" w14:textId="486A6F70" w:rsidR="00487182" w:rsidRDefault="00487182" w:rsidP="00487182">
      <w:r>
        <w:t xml:space="preserve">For </w:t>
      </w:r>
      <w:proofErr w:type="spellStart"/>
      <w:r>
        <w:t>clf</w:t>
      </w:r>
      <w:proofErr w:type="spellEnd"/>
      <w:r>
        <w:t xml:space="preserve"> in (</w:t>
      </w:r>
      <w:proofErr w:type="spellStart"/>
      <w:r>
        <w:t>log_clf</w:t>
      </w:r>
      <w:proofErr w:type="spellEnd"/>
      <w:r>
        <w:t xml:space="preserve">, </w:t>
      </w:r>
      <w:proofErr w:type="spellStart"/>
      <w:r>
        <w:t>rnd_clf</w:t>
      </w:r>
      <w:proofErr w:type="spellEnd"/>
      <w:r>
        <w:t xml:space="preserve">, </w:t>
      </w:r>
      <w:proofErr w:type="spellStart"/>
      <w:r>
        <w:t>svm_clf</w:t>
      </w:r>
      <w:proofErr w:type="spellEnd"/>
      <w:r>
        <w:t xml:space="preserve">, </w:t>
      </w:r>
      <w:proofErr w:type="spellStart"/>
      <w:r>
        <w:t>voting_clf</w:t>
      </w:r>
      <w:proofErr w:type="spellEnd"/>
      <w:r>
        <w:t>):</w:t>
      </w:r>
    </w:p>
    <w:p w14:paraId="3641EEA2" w14:textId="364108EC" w:rsidR="00487182" w:rsidRDefault="00487182" w:rsidP="00487182">
      <w:r>
        <w:tab/>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78001AC6" w14:textId="402A8052" w:rsidR="00487182" w:rsidRDefault="00487182" w:rsidP="00487182">
      <w:r>
        <w:tab/>
      </w:r>
      <w:proofErr w:type="spellStart"/>
      <w:r>
        <w:t>Y_pred</w:t>
      </w:r>
      <w:proofErr w:type="spellEnd"/>
      <w:r>
        <w:t xml:space="preserve"> = </w:t>
      </w:r>
      <w:proofErr w:type="spellStart"/>
      <w:proofErr w:type="gramStart"/>
      <w:r>
        <w:t>clf.predit</w:t>
      </w:r>
      <w:proofErr w:type="spellEnd"/>
      <w:proofErr w:type="gramEnd"/>
      <w:r>
        <w:t>(</w:t>
      </w:r>
      <w:proofErr w:type="spellStart"/>
      <w:r>
        <w:t>X_train</w:t>
      </w:r>
      <w:proofErr w:type="spellEnd"/>
      <w:r>
        <w:t xml:space="preserve">, </w:t>
      </w:r>
      <w:proofErr w:type="spellStart"/>
      <w:r>
        <w:t>y_train</w:t>
      </w:r>
      <w:proofErr w:type="spellEnd"/>
      <w:r>
        <w:t>)</w:t>
      </w:r>
    </w:p>
    <w:p w14:paraId="3989AF9E" w14:textId="50AC760D" w:rsidR="00487182" w:rsidRDefault="00487182" w:rsidP="00487182">
      <w:r>
        <w:tab/>
      </w:r>
      <w:proofErr w:type="gramStart"/>
      <w:r>
        <w:t>Print(</w:t>
      </w:r>
      <w:proofErr w:type="spellStart"/>
      <w:proofErr w:type="gramEnd"/>
      <w:r>
        <w:t>clf</w:t>
      </w:r>
      <w:proofErr w:type="spellEnd"/>
      <w:r>
        <w:t>.__</w:t>
      </w:r>
      <w:proofErr w:type="spellStart"/>
      <w:r>
        <w:t>class__.__name</w:t>
      </w:r>
      <w:proofErr w:type="spellEnd"/>
      <w:r>
        <w:t xml:space="preserve">__, </w:t>
      </w:r>
      <w:proofErr w:type="spellStart"/>
      <w:r>
        <w:t>accuracy_score</w:t>
      </w:r>
      <w:proofErr w:type="spellEnd"/>
      <w:r>
        <w:t>(</w:t>
      </w:r>
      <w:proofErr w:type="spellStart"/>
      <w:r>
        <w:t>y_test,y_pred</w:t>
      </w:r>
      <w:proofErr w:type="spellEnd"/>
      <w:r>
        <w:t>))</w:t>
      </w:r>
    </w:p>
    <w:p w14:paraId="0339C17E" w14:textId="3206B3B3" w:rsidR="00487182" w:rsidRDefault="00487182" w:rsidP="00487182">
      <w:pPr>
        <w:rPr>
          <w:b/>
          <w:u w:val="single"/>
        </w:rPr>
      </w:pPr>
      <w:r w:rsidRPr="00487182">
        <w:rPr>
          <w:b/>
          <w:u w:val="single"/>
        </w:rPr>
        <w:t>Results</w:t>
      </w:r>
    </w:p>
    <w:p w14:paraId="6FEF70E8" w14:textId="69B2E533" w:rsidR="00487182" w:rsidRDefault="00487182" w:rsidP="00487182">
      <w:pPr>
        <w:spacing w:after="0"/>
      </w:pPr>
      <w:proofErr w:type="spellStart"/>
      <w:r>
        <w:t>LogisticRegression</w:t>
      </w:r>
      <w:proofErr w:type="spellEnd"/>
      <w:r>
        <w:t xml:space="preserve"> = 0.864</w:t>
      </w:r>
    </w:p>
    <w:p w14:paraId="0F0FD702" w14:textId="03EC26CD" w:rsidR="00487182" w:rsidRDefault="00487182" w:rsidP="00487182">
      <w:pPr>
        <w:spacing w:after="0"/>
      </w:pPr>
      <w:proofErr w:type="spellStart"/>
      <w:r>
        <w:t>RandomForestClassifier</w:t>
      </w:r>
      <w:proofErr w:type="spellEnd"/>
      <w:r>
        <w:t xml:space="preserve"> 0.872</w:t>
      </w:r>
    </w:p>
    <w:p w14:paraId="4A727481" w14:textId="361155A6" w:rsidR="00487182" w:rsidRDefault="00487182" w:rsidP="00487182">
      <w:pPr>
        <w:spacing w:after="0"/>
      </w:pPr>
      <w:r>
        <w:t>SVC 0.888</w:t>
      </w:r>
    </w:p>
    <w:p w14:paraId="520F9BE5" w14:textId="2386FDFE" w:rsidR="00487182" w:rsidRDefault="00487182" w:rsidP="00487182">
      <w:pPr>
        <w:spacing w:after="0"/>
      </w:pPr>
      <w:proofErr w:type="spellStart"/>
      <w:r>
        <w:t>VotingClassifier</w:t>
      </w:r>
      <w:proofErr w:type="spellEnd"/>
      <w:r>
        <w:t xml:space="preserve"> 0.896</w:t>
      </w:r>
    </w:p>
    <w:p w14:paraId="0CCABD76" w14:textId="77777777" w:rsidR="00487182" w:rsidRPr="00487182" w:rsidRDefault="00487182" w:rsidP="00487182">
      <w:pPr>
        <w:spacing w:after="0"/>
      </w:pPr>
    </w:p>
    <w:p w14:paraId="0E450E3B" w14:textId="43E7F713" w:rsidR="00B069EF" w:rsidRDefault="00B069EF" w:rsidP="00B069EF">
      <w:pPr>
        <w:pStyle w:val="Heading1"/>
      </w:pPr>
      <w:r>
        <w:t>Soft Voting</w:t>
      </w:r>
    </w:p>
    <w:p w14:paraId="36F3F9D5" w14:textId="31743609" w:rsidR="00C73208" w:rsidRDefault="00B069EF" w:rsidP="00C73208">
      <w:r>
        <w:t>The voting parameter was set to “hard”. The alternative is “soft”.</w:t>
      </w:r>
    </w:p>
    <w:p w14:paraId="4DEEA694" w14:textId="71268F83" w:rsidR="00111094" w:rsidRDefault="00B069EF" w:rsidP="00C73208">
      <w:r>
        <w:t xml:space="preserve">Soft Voting is when we take the average probability of all models to </w:t>
      </w:r>
      <w:r w:rsidR="00111094">
        <w:t xml:space="preserve">make our decision. </w:t>
      </w:r>
      <w:proofErr w:type="spellStart"/>
      <w:r w:rsidR="00111094">
        <w:t>Aslong</w:t>
      </w:r>
      <w:proofErr w:type="spellEnd"/>
      <w:r w:rsidR="00111094">
        <w:t xml:space="preserve"> as each model </w:t>
      </w:r>
      <w:proofErr w:type="gramStart"/>
      <w:r w:rsidR="00111094">
        <w:t>are able to</w:t>
      </w:r>
      <w:proofErr w:type="gramEnd"/>
      <w:r w:rsidR="00111094">
        <w:t xml:space="preserve"> estimate the probability of their prediction (they have the </w:t>
      </w:r>
      <w:proofErr w:type="spellStart"/>
      <w:r w:rsidR="00111094">
        <w:t>dict_proba</w:t>
      </w:r>
      <w:proofErr w:type="spellEnd"/>
      <w:r w:rsidR="00111094">
        <w:t xml:space="preserve"> method), we can use soft voting. In our above example SVC by default does not estimate probabilities therefore we must enter an argument into SVC. This argument is the probability hyperparameter set to true. (</w:t>
      </w:r>
      <w:proofErr w:type="gramStart"/>
      <w:r w:rsidR="00111094">
        <w:t>Unfortunately</w:t>
      </w:r>
      <w:proofErr w:type="gramEnd"/>
      <w:r w:rsidR="00111094">
        <w:t xml:space="preserve"> this will use cross validation to estimate probabilities and slow down the training process). Fortunately, by changing to “soft voting” we are able to gain over 91% </w:t>
      </w:r>
      <w:proofErr w:type="gramStart"/>
      <w:r w:rsidR="00111094">
        <w:t>accuracy !!</w:t>
      </w:r>
      <w:proofErr w:type="gramEnd"/>
      <w:r w:rsidR="00111094">
        <w:t xml:space="preserve"> Please see below </w:t>
      </w:r>
    </w:p>
    <w:p w14:paraId="62008F5D" w14:textId="01378900" w:rsidR="00111094" w:rsidRDefault="00111094" w:rsidP="00111094">
      <w:pPr>
        <w:rPr>
          <w:b/>
        </w:rPr>
      </w:pPr>
      <w:r>
        <w:rPr>
          <w:b/>
        </w:rPr>
        <w:t>ENTER CODE HERE</w:t>
      </w:r>
      <w:r w:rsidR="00EC2B92">
        <w:rPr>
          <w:noProof/>
        </w:rPr>
        <mc:AlternateContent>
          <mc:Choice Requires="wps">
            <w:drawing>
              <wp:anchor distT="0" distB="0" distL="114300" distR="114300" simplePos="0" relativeHeight="251707392" behindDoc="0" locked="0" layoutInCell="1" allowOverlap="1" wp14:anchorId="03B5F040" wp14:editId="5D6184FB">
                <wp:simplePos x="0" y="0"/>
                <wp:positionH relativeFrom="margin">
                  <wp:align>right</wp:align>
                </wp:positionH>
                <wp:positionV relativeFrom="paragraph">
                  <wp:posOffset>327025</wp:posOffset>
                </wp:positionV>
                <wp:extent cx="5766435" cy="2171700"/>
                <wp:effectExtent l="19050" t="19050" r="24765" b="19050"/>
                <wp:wrapNone/>
                <wp:docPr id="35" name="Rectangle 35"/>
                <wp:cNvGraphicFramePr/>
                <a:graphic xmlns:a="http://schemas.openxmlformats.org/drawingml/2006/main">
                  <a:graphicData uri="http://schemas.microsoft.com/office/word/2010/wordprocessingShape">
                    <wps:wsp>
                      <wps:cNvSpPr/>
                      <wps:spPr>
                        <a:xfrm>
                          <a:off x="0" y="0"/>
                          <a:ext cx="5766435" cy="21717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DE422" id="Rectangle 35" o:spid="_x0000_s1026" style="position:absolute;margin-left:402.85pt;margin-top:25.75pt;width:454.05pt;height:171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" filled="f" strokecolor="#c00000" strokeweight="2.25pt">
                <w10:wrap anchorx="margin"/>
              </v:rect>
            </w:pict>
          </mc:Fallback>
        </mc:AlternateContent>
      </w:r>
    </w:p>
    <w:p w14:paraId="7479CEDA" w14:textId="289E7523" w:rsidR="00C73208" w:rsidRDefault="00C73208" w:rsidP="00111094">
      <w:pPr>
        <w:rPr>
          <w:b/>
        </w:rPr>
      </w:pPr>
      <w:r>
        <w:rPr>
          <w:b/>
        </w:rPr>
        <w:t>Import Relevant Packages</w:t>
      </w:r>
    </w:p>
    <w:p w14:paraId="20A35B8E" w14:textId="77777777" w:rsidR="00EC2B92" w:rsidRDefault="00EC2B92" w:rsidP="00EC2B92">
      <w:pPr>
        <w:spacing w:after="0"/>
      </w:pPr>
    </w:p>
    <w:p w14:paraId="49B024C9" w14:textId="3EAE0FF1" w:rsidR="00C73208" w:rsidRDefault="00C73208" w:rsidP="00EC2B92">
      <w:pPr>
        <w:spacing w:after="0"/>
        <w:rPr>
          <w:b/>
        </w:rPr>
      </w:pPr>
      <w:r>
        <w:rPr>
          <w:b/>
        </w:rPr>
        <w:t>Initiate and Fit the Model</w:t>
      </w:r>
    </w:p>
    <w:p w14:paraId="44F5329B" w14:textId="4A8F631F" w:rsidR="00C73208" w:rsidRDefault="00C73208" w:rsidP="00C73208"/>
    <w:p w14:paraId="79DA76D9" w14:textId="4D0E5F4A" w:rsidR="00111094" w:rsidRDefault="00111094" w:rsidP="00C73208"/>
    <w:p w14:paraId="3B6A687C" w14:textId="7C372546" w:rsidR="00111094" w:rsidRDefault="00111094" w:rsidP="00C73208"/>
    <w:p w14:paraId="6A9DF287" w14:textId="07848ED2" w:rsidR="00111094" w:rsidRDefault="00111094" w:rsidP="00C73208"/>
    <w:p w14:paraId="0367BA80" w14:textId="77777777" w:rsidR="00111094" w:rsidRDefault="00111094" w:rsidP="00C73208"/>
    <w:p w14:paraId="0EF6E2B8" w14:textId="77777777" w:rsidR="00111094" w:rsidRDefault="00111094" w:rsidP="00111094"/>
    <w:p w14:paraId="1ED75529" w14:textId="34F4D24B" w:rsidR="00EC2B92" w:rsidRDefault="00111094" w:rsidP="00111094">
      <w:pPr>
        <w:pStyle w:val="Heading1"/>
      </w:pPr>
      <w:r>
        <w:lastRenderedPageBreak/>
        <w:t>Bagging and Pasting</w:t>
      </w:r>
    </w:p>
    <w:p w14:paraId="722E506E" w14:textId="08626B54" w:rsidR="00EC2B92" w:rsidRDefault="00111094" w:rsidP="00EC2B92">
      <w:r>
        <w:t xml:space="preserve">So </w:t>
      </w:r>
      <w:proofErr w:type="gramStart"/>
      <w:r>
        <w:t>far</w:t>
      </w:r>
      <w:proofErr w:type="gramEnd"/>
      <w:r>
        <w:t xml:space="preserve"> we have obtained diversity through using different classifier algorithms. An alternative method is to train the same algorithm on different random subsets of the training set. </w:t>
      </w:r>
    </w:p>
    <w:p w14:paraId="42BC20D3" w14:textId="688C85F9" w:rsidR="00111094" w:rsidRDefault="00111094" w:rsidP="00EC2B92">
      <w:r>
        <w:t>Sampling performed with replacement is known as bagging (aka bootstrap aggregating) and without replacement is known as pasting.</w:t>
      </w:r>
    </w:p>
    <w:p w14:paraId="71FC9D29" w14:textId="6CD42B3A" w:rsidR="008E2132" w:rsidRPr="00E01575" w:rsidRDefault="008E2132" w:rsidP="00EC2B92">
      <w:pPr>
        <w:rPr>
          <w:b/>
        </w:rPr>
      </w:pPr>
      <w:r>
        <w:t xml:space="preserve">An example of bagging would be training 5 Logistic Classifiers on subsets of the data. In bagging some samples of data may appear in each of the 5 classifiers (This is useful as it helps compensate for small datasets). The ensemble aggregates all the predictions. For classifiers the general type </w:t>
      </w:r>
      <w:r w:rsidR="00E01575">
        <w:t>is soft voting if the base classifier can estimate class probabilities. R</w:t>
      </w:r>
      <w:r>
        <w:t>egression would have an average of the predictions</w:t>
      </w:r>
      <w:r w:rsidR="00E01575">
        <w:t xml:space="preserve"> of each classifier.  </w:t>
      </w:r>
    </w:p>
    <w:p w14:paraId="253C7DF8" w14:textId="77777777" w:rsidR="008E2132" w:rsidRPr="008E2132" w:rsidRDefault="008E2132" w:rsidP="008E2132">
      <w:r>
        <w:t>While the bias of the individual models may be higher, the overall classifier is known to reduce both bias and variance. These models scale very well as they can be used on multiple CPUs.</w:t>
      </w:r>
    </w:p>
    <w:p w14:paraId="721C1739" w14:textId="53ECDCF3" w:rsidR="008E2132" w:rsidRDefault="008E2132" w:rsidP="00EC2B92">
      <w:r>
        <w:t xml:space="preserve">Since the difference between Bagging and Pasting is quite vague here, I have found an answer of </w:t>
      </w:r>
      <w:proofErr w:type="spellStart"/>
      <w:r>
        <w:t>stackexchange</w:t>
      </w:r>
      <w:proofErr w:type="spellEnd"/>
      <w:r>
        <w:t xml:space="preserve"> to further clarify the differences.</w:t>
      </w:r>
    </w:p>
    <w:p w14:paraId="40E534E9" w14:textId="3A6FAC6A" w:rsidR="008E2132" w:rsidRDefault="008E2132" w:rsidP="00EC2B92">
      <w:r>
        <w:t>ENTER ANSWER HERE</w:t>
      </w:r>
    </w:p>
    <w:p w14:paraId="6936210B" w14:textId="5C9E8839" w:rsidR="008E2132" w:rsidRDefault="008E2132" w:rsidP="00EC2B92"/>
    <w:p w14:paraId="48DCDBC2" w14:textId="5BE76E47" w:rsidR="008E2132" w:rsidRDefault="008E2132" w:rsidP="00EC2B92"/>
    <w:p w14:paraId="587E7A99" w14:textId="07323380" w:rsidR="008E2132" w:rsidRDefault="008E2132" w:rsidP="00EC2B92"/>
    <w:p w14:paraId="3D8B736D" w14:textId="010026BA" w:rsidR="00EC2B92" w:rsidRDefault="00EC2B92" w:rsidP="00EC2B92">
      <w:r>
        <w:rPr>
          <w:noProof/>
        </w:rPr>
        <mc:AlternateContent>
          <mc:Choice Requires="wps">
            <w:drawing>
              <wp:anchor distT="0" distB="0" distL="114300" distR="114300" simplePos="0" relativeHeight="251709440" behindDoc="0" locked="0" layoutInCell="1" allowOverlap="1" wp14:anchorId="2EB76F95" wp14:editId="3CF90081">
                <wp:simplePos x="0" y="0"/>
                <wp:positionH relativeFrom="margin">
                  <wp:posOffset>-57150</wp:posOffset>
                </wp:positionH>
                <wp:positionV relativeFrom="paragraph">
                  <wp:posOffset>23495</wp:posOffset>
                </wp:positionV>
                <wp:extent cx="5797550" cy="2343150"/>
                <wp:effectExtent l="19050" t="19050" r="12700" b="19050"/>
                <wp:wrapNone/>
                <wp:docPr id="36" name="Rectangle 36"/>
                <wp:cNvGraphicFramePr/>
                <a:graphic xmlns:a="http://schemas.openxmlformats.org/drawingml/2006/main">
                  <a:graphicData uri="http://schemas.microsoft.com/office/word/2010/wordprocessingShape">
                    <wps:wsp>
                      <wps:cNvSpPr/>
                      <wps:spPr>
                        <a:xfrm>
                          <a:off x="0" y="0"/>
                          <a:ext cx="5797550" cy="234315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7BD03" id="Rectangle 36" o:spid="_x0000_s1026" style="position:absolute;margin-left:-4.5pt;margin-top:1.85pt;width:456.5pt;height:18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" filled="f" strokecolor="#c00000" strokeweight="2.25pt">
                <w10:wrap anchorx="margin"/>
              </v:rect>
            </w:pict>
          </mc:Fallback>
        </mc:AlternateContent>
      </w:r>
      <w:r>
        <w:t xml:space="preserve">from </w:t>
      </w:r>
      <w:proofErr w:type="spellStart"/>
      <w:proofErr w:type="gramStart"/>
      <w:r>
        <w:t>sklearn.tree</w:t>
      </w:r>
      <w:proofErr w:type="spellEnd"/>
      <w:proofErr w:type="gramEnd"/>
      <w:r>
        <w:t xml:space="preserve"> import </w:t>
      </w:r>
      <w:proofErr w:type="spellStart"/>
      <w:r>
        <w:t>export_graphviz</w:t>
      </w:r>
      <w:proofErr w:type="spellEnd"/>
    </w:p>
    <w:p w14:paraId="29D7E607" w14:textId="77777777" w:rsidR="00EC2B92" w:rsidRDefault="00EC2B92" w:rsidP="00EC2B92">
      <w:pPr>
        <w:spacing w:after="0"/>
      </w:pPr>
      <w:proofErr w:type="spellStart"/>
      <w:r>
        <w:t>export_</w:t>
      </w:r>
      <w:proofErr w:type="gramStart"/>
      <w:r>
        <w:t>graphviz</w:t>
      </w:r>
      <w:proofErr w:type="spellEnd"/>
      <w:r>
        <w:t>(</w:t>
      </w:r>
      <w:proofErr w:type="spellStart"/>
      <w:proofErr w:type="gramEnd"/>
      <w:r>
        <w:t>tree_clf</w:t>
      </w:r>
      <w:proofErr w:type="spellEnd"/>
      <w:r>
        <w:t>,</w:t>
      </w:r>
    </w:p>
    <w:p w14:paraId="5AA074AE" w14:textId="77777777" w:rsidR="00EC2B92" w:rsidRDefault="00EC2B92" w:rsidP="00EC2B92">
      <w:pPr>
        <w:spacing w:after="0"/>
      </w:pPr>
      <w:r>
        <w:t xml:space="preserve">                </w:t>
      </w:r>
      <w:proofErr w:type="spellStart"/>
      <w:r>
        <w:t>out_file</w:t>
      </w:r>
      <w:proofErr w:type="spellEnd"/>
      <w:r>
        <w:t xml:space="preserve"> = "iris_tree.dot",</w:t>
      </w:r>
    </w:p>
    <w:p w14:paraId="58A924C1" w14:textId="5C13DC88" w:rsidR="00EC2B92" w:rsidRDefault="00EC2B92" w:rsidP="00EC2B92">
      <w:pPr>
        <w:spacing w:after="0"/>
      </w:pPr>
      <w:r>
        <w:t xml:space="preserve">                </w:t>
      </w:r>
      <w:proofErr w:type="spellStart"/>
      <w:r>
        <w:t>feature_names</w:t>
      </w:r>
      <w:proofErr w:type="spellEnd"/>
      <w:r>
        <w:t xml:space="preserve"> = </w:t>
      </w:r>
      <w:proofErr w:type="spellStart"/>
      <w:proofErr w:type="gramStart"/>
      <w:r>
        <w:t>iris.feature</w:t>
      </w:r>
      <w:proofErr w:type="gramEnd"/>
      <w:r>
        <w:t>_names</w:t>
      </w:r>
      <w:proofErr w:type="spellEnd"/>
      <w:r>
        <w:t>[2:],</w:t>
      </w:r>
      <w:r w:rsidRPr="00EC2B92">
        <w:rPr>
          <w:noProof/>
        </w:rPr>
        <w:t xml:space="preserve"> </w:t>
      </w:r>
    </w:p>
    <w:p w14:paraId="6BF3EF61" w14:textId="77777777" w:rsidR="00EC2B92" w:rsidRDefault="00EC2B92" w:rsidP="00EC2B92">
      <w:pPr>
        <w:spacing w:after="0"/>
      </w:pPr>
      <w:r>
        <w:t xml:space="preserve">                </w:t>
      </w:r>
      <w:proofErr w:type="spellStart"/>
      <w:r>
        <w:t>class_names</w:t>
      </w:r>
      <w:proofErr w:type="spellEnd"/>
      <w:r>
        <w:t xml:space="preserve"> = </w:t>
      </w:r>
      <w:proofErr w:type="spellStart"/>
      <w:proofErr w:type="gramStart"/>
      <w:r>
        <w:t>iris.target</w:t>
      </w:r>
      <w:proofErr w:type="gramEnd"/>
      <w:r>
        <w:t>_names</w:t>
      </w:r>
      <w:proofErr w:type="spellEnd"/>
      <w:r>
        <w:t>,</w:t>
      </w:r>
    </w:p>
    <w:p w14:paraId="08335254" w14:textId="77777777" w:rsidR="00EC2B92" w:rsidRDefault="00EC2B92" w:rsidP="00EC2B92">
      <w:pPr>
        <w:spacing w:after="0"/>
      </w:pPr>
      <w:r>
        <w:t xml:space="preserve">                rounded = True,</w:t>
      </w:r>
    </w:p>
    <w:p w14:paraId="4F455D39" w14:textId="3794B75C" w:rsidR="00EC2B92" w:rsidRDefault="00EC2B92" w:rsidP="00EC2B92">
      <w:pPr>
        <w:spacing w:after="0"/>
      </w:pPr>
      <w:r>
        <w:t xml:space="preserve">                </w:t>
      </w:r>
      <w:proofErr w:type="gramStart"/>
      <w:r>
        <w:t>filled  =</w:t>
      </w:r>
      <w:proofErr w:type="gramEnd"/>
      <w:r>
        <w:t xml:space="preserve"> True)</w:t>
      </w:r>
    </w:p>
    <w:p w14:paraId="5F4B066F" w14:textId="74C17AC2" w:rsidR="00EC2B92" w:rsidRPr="00EC2B92" w:rsidRDefault="00EC2B92" w:rsidP="00EC2B92">
      <w:pPr>
        <w:rPr>
          <w:color w:val="00B0F0"/>
        </w:rPr>
      </w:pPr>
      <w:r w:rsidRPr="00EC2B92">
        <w:rPr>
          <w:color w:val="00B0F0"/>
        </w:rPr>
        <w:t xml:space="preserve">#Find the file (When using </w:t>
      </w:r>
      <w:proofErr w:type="spellStart"/>
      <w:r w:rsidRPr="00EC2B92">
        <w:rPr>
          <w:color w:val="00B0F0"/>
        </w:rPr>
        <w:t>Jupyter</w:t>
      </w:r>
      <w:proofErr w:type="spellEnd"/>
      <w:r w:rsidRPr="00EC2B92">
        <w:rPr>
          <w:color w:val="00B0F0"/>
        </w:rPr>
        <w:t xml:space="preserve"> Notebooks, this was automatically saved in my repository notes</w:t>
      </w:r>
    </w:p>
    <w:p w14:paraId="31236033" w14:textId="5AB72877" w:rsidR="00EC2B92" w:rsidRDefault="00EC2B92" w:rsidP="00E043F8">
      <w:pPr>
        <w:jc w:val="both"/>
        <w:rPr>
          <w:color w:val="00B0F0"/>
        </w:rPr>
      </w:pPr>
      <w:r w:rsidRPr="00EC2B92">
        <w:rPr>
          <w:color w:val="00B0F0"/>
        </w:rPr>
        <w:t>#Copy and Paste the contents of that file into the relevant section of this website.</w:t>
      </w:r>
    </w:p>
    <w:p w14:paraId="3F984F0C" w14:textId="229DD60D" w:rsidR="00EC2B92" w:rsidRPr="00EC2B92" w:rsidRDefault="0058003F" w:rsidP="00E043F8">
      <w:pPr>
        <w:jc w:val="both"/>
        <w:rPr>
          <w:color w:val="00B0F0"/>
        </w:rPr>
      </w:pPr>
      <w:hyperlink r:id="rId9" w:history="1">
        <w:r w:rsidR="00EC2B92">
          <w:rPr>
            <w:rStyle w:val="Hyperlink"/>
          </w:rPr>
          <w:t>http://www.webgraphviz.com/</w:t>
        </w:r>
      </w:hyperlink>
    </w:p>
    <w:p w14:paraId="259838C2" w14:textId="3795287C" w:rsidR="00EC2B92" w:rsidRDefault="00EC2B92" w:rsidP="00E043F8">
      <w:pPr>
        <w:jc w:val="both"/>
      </w:pPr>
    </w:p>
    <w:p w14:paraId="6052BFC3" w14:textId="0B8198F4" w:rsidR="00EC2B92" w:rsidRDefault="00EC2B92" w:rsidP="00EC2B92">
      <w:pPr>
        <w:keepNext/>
        <w:jc w:val="center"/>
        <w:rPr>
          <w:noProof/>
        </w:rPr>
      </w:pPr>
    </w:p>
    <w:p w14:paraId="05D590F3" w14:textId="1FB38E10" w:rsidR="008E2132" w:rsidRDefault="008E2132" w:rsidP="00EC2B92">
      <w:pPr>
        <w:keepNext/>
        <w:jc w:val="center"/>
      </w:pPr>
    </w:p>
    <w:p w14:paraId="5DFB75B7" w14:textId="1702CE8D" w:rsidR="008E2132" w:rsidRDefault="008E2132" w:rsidP="00EC2B92">
      <w:pPr>
        <w:keepNext/>
        <w:jc w:val="center"/>
      </w:pPr>
    </w:p>
    <w:p w14:paraId="61BAC1ED" w14:textId="77777777" w:rsidR="008E2132" w:rsidRDefault="008E2132" w:rsidP="008E2132"/>
    <w:p w14:paraId="06F4FC39" w14:textId="67052403" w:rsidR="00EC2B92" w:rsidRDefault="00751DC2" w:rsidP="00EC2B92">
      <w:pPr>
        <w:pStyle w:val="Heading1"/>
      </w:pPr>
      <w:r>
        <w:rPr>
          <w:noProof/>
        </w:rPr>
        <w:lastRenderedPageBreak/>
        <mc:AlternateContent>
          <mc:Choice Requires="wps">
            <w:drawing>
              <wp:anchor distT="0" distB="0" distL="114300" distR="114300" simplePos="0" relativeHeight="251715584" behindDoc="0" locked="0" layoutInCell="1" allowOverlap="1" wp14:anchorId="16C0C9E6" wp14:editId="25566938">
                <wp:simplePos x="0" y="0"/>
                <wp:positionH relativeFrom="margin">
                  <wp:align>right</wp:align>
                </wp:positionH>
                <wp:positionV relativeFrom="paragraph">
                  <wp:posOffset>292100</wp:posOffset>
                </wp:positionV>
                <wp:extent cx="5797550" cy="2527300"/>
                <wp:effectExtent l="19050" t="19050" r="12700" b="25400"/>
                <wp:wrapNone/>
                <wp:docPr id="2" name="Rectangle 2"/>
                <wp:cNvGraphicFramePr/>
                <a:graphic xmlns:a="http://schemas.openxmlformats.org/drawingml/2006/main">
                  <a:graphicData uri="http://schemas.microsoft.com/office/word/2010/wordprocessingShape">
                    <wps:wsp>
                      <wps:cNvSpPr/>
                      <wps:spPr>
                        <a:xfrm>
                          <a:off x="0" y="0"/>
                          <a:ext cx="5797550" cy="25273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3420C" id="Rectangle 2" o:spid="_x0000_s1026" style="position:absolute;margin-left:405.3pt;margin-top:23pt;width:456.5pt;height:19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" filled="f" strokecolor="#c00000" strokeweight="2.25pt">
                <w10:wrap anchorx="margin"/>
              </v:rect>
            </w:pict>
          </mc:Fallback>
        </mc:AlternateContent>
      </w:r>
      <w:r w:rsidR="00E01575">
        <w:t>Creating a Bagging Model</w:t>
      </w:r>
    </w:p>
    <w:p w14:paraId="6357ED8E" w14:textId="3D42584A" w:rsidR="00E01575" w:rsidRDefault="00E01575" w:rsidP="00E01575">
      <w:pPr>
        <w:rPr>
          <w:b/>
        </w:rPr>
      </w:pPr>
      <w:r>
        <w:rPr>
          <w:b/>
        </w:rPr>
        <w:t>Import Relevant Packages</w:t>
      </w:r>
    </w:p>
    <w:p w14:paraId="2D2BA121" w14:textId="3F350801" w:rsidR="00E01575" w:rsidRDefault="00E01575" w:rsidP="00E01575">
      <w:pPr>
        <w:spacing w:after="0"/>
      </w:pPr>
      <w:r>
        <w:t xml:space="preserve">from </w:t>
      </w:r>
      <w:proofErr w:type="spellStart"/>
      <w:proofErr w:type="gramStart"/>
      <w:r>
        <w:t>sklearn.ensemble</w:t>
      </w:r>
      <w:proofErr w:type="spellEnd"/>
      <w:proofErr w:type="gramEnd"/>
      <w:r>
        <w:t xml:space="preserve"> import </w:t>
      </w:r>
      <w:proofErr w:type="spellStart"/>
      <w:r>
        <w:t>BaggingClassifier</w:t>
      </w:r>
      <w:proofErr w:type="spellEnd"/>
    </w:p>
    <w:p w14:paraId="5CB99A52" w14:textId="66D0B95D" w:rsidR="00E01575" w:rsidRDefault="00E01575" w:rsidP="00E01575">
      <w:pPr>
        <w:spacing w:after="0"/>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0641939" w14:textId="72C7471E" w:rsidR="00E01575" w:rsidRDefault="00E01575" w:rsidP="00E01575">
      <w:pPr>
        <w:spacing w:after="0"/>
        <w:rPr>
          <w:b/>
        </w:rPr>
      </w:pPr>
    </w:p>
    <w:p w14:paraId="62003412" w14:textId="57A1C197" w:rsidR="00E01575" w:rsidRDefault="00E01575" w:rsidP="00E01575">
      <w:pPr>
        <w:spacing w:after="0"/>
        <w:rPr>
          <w:b/>
        </w:rPr>
      </w:pPr>
      <w:r>
        <w:rPr>
          <w:b/>
        </w:rPr>
        <w:t>Initiate Model</w:t>
      </w:r>
    </w:p>
    <w:p w14:paraId="4D3FCC7B" w14:textId="5C87F66A" w:rsidR="00E01575" w:rsidRDefault="00E01575" w:rsidP="00E01575">
      <w:pPr>
        <w:spacing w:after="0"/>
      </w:pPr>
      <w:proofErr w:type="spellStart"/>
      <w:r>
        <w:t>Bag_clf</w:t>
      </w:r>
      <w:proofErr w:type="spellEnd"/>
      <w:r>
        <w:t xml:space="preserve"> = </w:t>
      </w:r>
      <w:proofErr w:type="spellStart"/>
      <w:proofErr w:type="gramStart"/>
      <w:r>
        <w:t>BaggingClassifier</w:t>
      </w:r>
      <w:proofErr w:type="spellEnd"/>
      <w:r>
        <w:t>(</w:t>
      </w:r>
      <w:proofErr w:type="gramEnd"/>
    </w:p>
    <w:p w14:paraId="03A73CB9" w14:textId="08D254D8" w:rsidR="00E01575" w:rsidRDefault="00E01575" w:rsidP="00E01575">
      <w:pPr>
        <w:spacing w:after="0"/>
      </w:pPr>
      <w:r>
        <w:tab/>
      </w:r>
      <w:proofErr w:type="spellStart"/>
      <w:proofErr w:type="gramStart"/>
      <w:r>
        <w:t>DecisionTreeClassifier</w:t>
      </w:r>
      <w:proofErr w:type="spellEnd"/>
      <w:r>
        <w:t>(</w:t>
      </w:r>
      <w:proofErr w:type="gramEnd"/>
      <w:r>
        <w:t xml:space="preserve">), </w:t>
      </w:r>
      <w:proofErr w:type="spellStart"/>
      <w:r>
        <w:t>n_estimators</w:t>
      </w:r>
      <w:proofErr w:type="spellEnd"/>
      <w:r>
        <w:t xml:space="preserve"> =500,</w:t>
      </w:r>
    </w:p>
    <w:p w14:paraId="080D9F77" w14:textId="76F8CAD6" w:rsidR="00E01575" w:rsidRDefault="00E01575" w:rsidP="00E01575">
      <w:pPr>
        <w:spacing w:after="0"/>
      </w:pPr>
      <w:r>
        <w:tab/>
      </w:r>
      <w:proofErr w:type="spellStart"/>
      <w:r>
        <w:t>Max_samples</w:t>
      </w:r>
      <w:proofErr w:type="spellEnd"/>
      <w:r>
        <w:t>=100</w:t>
      </w:r>
      <w:r w:rsidR="00B97243">
        <w:t xml:space="preserve">, bootstrap =True, </w:t>
      </w:r>
      <w:proofErr w:type="spellStart"/>
      <w:r w:rsidR="00B97243">
        <w:t>n_jobs</w:t>
      </w:r>
      <w:proofErr w:type="spellEnd"/>
      <w:r w:rsidR="00B97243">
        <w:t>=-1)</w:t>
      </w:r>
    </w:p>
    <w:p w14:paraId="418A5839" w14:textId="73674C82" w:rsidR="00B97243" w:rsidRDefault="00B97243" w:rsidP="00E01575">
      <w:pPr>
        <w:spacing w:after="0"/>
      </w:pPr>
    </w:p>
    <w:p w14:paraId="5CEF1435" w14:textId="221ECADC" w:rsidR="00B97243" w:rsidRDefault="00B97243" w:rsidP="00E01575">
      <w:pPr>
        <w:spacing w:after="0"/>
        <w:rPr>
          <w:b/>
        </w:rPr>
      </w:pPr>
      <w:r>
        <w:rPr>
          <w:b/>
        </w:rPr>
        <w:t>Fit the model to your data</w:t>
      </w:r>
    </w:p>
    <w:p w14:paraId="12591B56" w14:textId="7E6EEB25" w:rsidR="00B97243" w:rsidRDefault="00B97243" w:rsidP="00E01575">
      <w:pPr>
        <w:spacing w:after="0"/>
      </w:pPr>
      <w:proofErr w:type="spellStart"/>
      <w:proofErr w:type="gramStart"/>
      <w:r>
        <w:t>Bag_clf.fit</w:t>
      </w:r>
      <w:proofErr w:type="spellEnd"/>
      <w:r>
        <w:t>(</w:t>
      </w:r>
      <w:proofErr w:type="spellStart"/>
      <w:proofErr w:type="gramEnd"/>
      <w:r>
        <w:t>X_train</w:t>
      </w:r>
      <w:proofErr w:type="spellEnd"/>
      <w:r>
        <w:t xml:space="preserve">, </w:t>
      </w:r>
      <w:proofErr w:type="spellStart"/>
      <w:r>
        <w:t>y_train</w:t>
      </w:r>
      <w:proofErr w:type="spellEnd"/>
      <w:r>
        <w:t>)</w:t>
      </w:r>
    </w:p>
    <w:p w14:paraId="003FD944" w14:textId="30BB9FB6" w:rsidR="00B97243" w:rsidRDefault="00B97243" w:rsidP="00E01575">
      <w:pPr>
        <w:spacing w:after="0"/>
      </w:pPr>
      <w:proofErr w:type="spellStart"/>
      <w:r>
        <w:t>y_pred</w:t>
      </w:r>
      <w:proofErr w:type="spellEnd"/>
      <w:r>
        <w:t xml:space="preserve"> = </w:t>
      </w:r>
      <w:proofErr w:type="spellStart"/>
      <w:r>
        <w:t>bag_</w:t>
      </w:r>
      <w:proofErr w:type="gramStart"/>
      <w:r>
        <w:t>clf.predict</w:t>
      </w:r>
      <w:proofErr w:type="spellEnd"/>
      <w:proofErr w:type="gramEnd"/>
      <w:r>
        <w:t>(</w:t>
      </w:r>
      <w:proofErr w:type="spellStart"/>
      <w:r>
        <w:t>X_test</w:t>
      </w:r>
      <w:proofErr w:type="spellEnd"/>
      <w:r>
        <w:t>)</w:t>
      </w:r>
    </w:p>
    <w:p w14:paraId="28EAC450" w14:textId="5179F792" w:rsidR="00B97243" w:rsidRDefault="00B97243" w:rsidP="00E01575">
      <w:pPr>
        <w:spacing w:after="0"/>
      </w:pPr>
    </w:p>
    <w:p w14:paraId="4F1B72F5" w14:textId="0A44C27B" w:rsidR="00B97243" w:rsidRDefault="00B97243" w:rsidP="00E01575">
      <w:pPr>
        <w:spacing w:after="0"/>
      </w:pPr>
      <w:r>
        <w:t xml:space="preserve">If you would like to use </w:t>
      </w:r>
      <w:proofErr w:type="gramStart"/>
      <w:r>
        <w:t>pasting</w:t>
      </w:r>
      <w:proofErr w:type="gramEnd"/>
      <w:r>
        <w:t xml:space="preserve"> you set bootstrap = False. Pasting would cause each sample to be unique increasing the bias in the datasets (The reference states this but I think it depends on each case. I highly believe this could be used to reduce bias in certain cases). While bias is supposedly increased, the variance is reduced even more as each model is less correlated.</w:t>
      </w:r>
    </w:p>
    <w:p w14:paraId="0AE5A993" w14:textId="77777777" w:rsidR="00B97243" w:rsidRDefault="00B97243" w:rsidP="00E01575">
      <w:pPr>
        <w:spacing w:after="0"/>
      </w:pPr>
    </w:p>
    <w:p w14:paraId="5B0D5083" w14:textId="2AD927D1" w:rsidR="003A5FB0" w:rsidRDefault="00B97243" w:rsidP="00AA6B3C">
      <w:pPr>
        <w:spacing w:after="0"/>
      </w:pPr>
      <w:r>
        <w:t xml:space="preserve">The graph below compares a single decision tree vs bagging ensemble of 500 trees. This shows how the model has comparable bias but a smaller variance as the decision boundaries are less irregular. </w:t>
      </w:r>
    </w:p>
    <w:p w14:paraId="67D93D23" w14:textId="140B5B1B" w:rsidR="00AA6B3C" w:rsidRDefault="00AA6B3C" w:rsidP="00AA6B3C">
      <w:pPr>
        <w:spacing w:after="0"/>
      </w:pPr>
    </w:p>
    <w:p w14:paraId="12B2EA29" w14:textId="46163BFE" w:rsidR="00AA6B3C" w:rsidRDefault="00AA6B3C" w:rsidP="00AA6B3C">
      <w:pPr>
        <w:pStyle w:val="Heading1"/>
      </w:pPr>
      <w:r>
        <w:t>Out-of-Bag Evaluation</w:t>
      </w:r>
    </w:p>
    <w:p w14:paraId="0D7F8544" w14:textId="77777777" w:rsidR="00AA6B3C" w:rsidRDefault="00AA6B3C" w:rsidP="00AA6B3C">
      <w:r>
        <w:t xml:space="preserve">When bagging is used, it is common for some instances to be sampled several times for any given predictor while others may not be sampled at all. By </w:t>
      </w:r>
      <w:proofErr w:type="gramStart"/>
      <w:r>
        <w:t>default</w:t>
      </w:r>
      <w:proofErr w:type="gramEnd"/>
      <w:r>
        <w:t xml:space="preserve"> a </w:t>
      </w:r>
      <w:proofErr w:type="spellStart"/>
      <w:r>
        <w:t>BaggingClassifier</w:t>
      </w:r>
      <w:proofErr w:type="spellEnd"/>
      <w:r>
        <w:t xml:space="preserve"> samples m training instances with replacement (bootstrap=True), where m is the size of the training set. </w:t>
      </w:r>
    </w:p>
    <w:p w14:paraId="5E084C99" w14:textId="7C79EC02" w:rsidR="00AA6B3C" w:rsidRDefault="00AA6B3C" w:rsidP="00AA6B3C">
      <w:r>
        <w:t>This means that only 63% of the training instances are sampled on average for each predictor. The remaining 37% of the training instances that not sampled are called out-of-bag(</w:t>
      </w:r>
      <w:proofErr w:type="spellStart"/>
      <w:r>
        <w:t>oob</w:t>
      </w:r>
      <w:proofErr w:type="spellEnd"/>
      <w:r>
        <w:t xml:space="preserve">) instances. Note that they are not the same 37% for all predictors. </w:t>
      </w:r>
    </w:p>
    <w:p w14:paraId="50D6F5E6" w14:textId="72329CE6" w:rsidR="00AA6B3C" w:rsidRDefault="00AA6B3C" w:rsidP="00AA6B3C">
      <w:r>
        <w:t xml:space="preserve">Since a predictor never sees </w:t>
      </w:r>
      <w:proofErr w:type="spellStart"/>
      <w:r>
        <w:t>oob</w:t>
      </w:r>
      <w:proofErr w:type="spellEnd"/>
      <w:r>
        <w:t xml:space="preserve"> instances during training it can be evaluated on these instances without the need for a separate validation set or cross validation.  Evaluate the model </w:t>
      </w:r>
      <w:r w:rsidR="00A51B13">
        <w:t xml:space="preserve">by averaging out </w:t>
      </w:r>
      <w:proofErr w:type="spellStart"/>
      <w:r w:rsidR="00A51B13">
        <w:t>oob</w:t>
      </w:r>
      <w:proofErr w:type="spellEnd"/>
      <w:r w:rsidR="00A51B13">
        <w:t xml:space="preserve"> instances of each predictor</w:t>
      </w:r>
    </w:p>
    <w:p w14:paraId="21B422F6" w14:textId="77777777" w:rsidR="00AA6B3C" w:rsidRDefault="00AA6B3C" w:rsidP="00AA6B3C">
      <w:r>
        <w:t>Summary so far on OOB</w:t>
      </w:r>
    </w:p>
    <w:p w14:paraId="76F25D0B" w14:textId="77184623" w:rsidR="00AA6B3C" w:rsidRDefault="00AA6B3C" w:rsidP="00AA6B3C">
      <w:pPr>
        <w:pStyle w:val="ListParagraph"/>
        <w:numPr>
          <w:ilvl w:val="0"/>
          <w:numId w:val="7"/>
        </w:numPr>
      </w:pPr>
      <w:r>
        <w:t>Data that has not been sampled is known as out of bag</w:t>
      </w:r>
    </w:p>
    <w:p w14:paraId="7947B4DB" w14:textId="6ED4B774" w:rsidR="00AA6B3C" w:rsidRDefault="00AA6B3C" w:rsidP="00AA6B3C">
      <w:pPr>
        <w:pStyle w:val="ListParagraph"/>
        <w:numPr>
          <w:ilvl w:val="0"/>
          <w:numId w:val="7"/>
        </w:numPr>
      </w:pPr>
      <w:proofErr w:type="spellStart"/>
      <w:r>
        <w:t>Oob</w:t>
      </w:r>
      <w:proofErr w:type="spellEnd"/>
      <w:r>
        <w:t xml:space="preserve"> instances can be used to validate your model (No need for CV </w:t>
      </w:r>
      <w:proofErr w:type="spellStart"/>
      <w:proofErr w:type="gramStart"/>
      <w:r>
        <w:t>ect</w:t>
      </w:r>
      <w:proofErr w:type="spellEnd"/>
      <w:r>
        <w:t>..</w:t>
      </w:r>
      <w:proofErr w:type="gramEnd"/>
      <w:r>
        <w:t>)</w:t>
      </w:r>
    </w:p>
    <w:p w14:paraId="718EC01E" w14:textId="0695FF58" w:rsidR="00AA6B3C" w:rsidRPr="00AA6B3C" w:rsidRDefault="00A51B13" w:rsidP="00AA6B3C">
      <w:pPr>
        <w:pStyle w:val="ListParagraph"/>
        <w:numPr>
          <w:ilvl w:val="0"/>
          <w:numId w:val="7"/>
        </w:numPr>
      </w:pPr>
      <w:r>
        <w:t>Evaluate through an average on each predictor</w:t>
      </w:r>
    </w:p>
    <w:p w14:paraId="34130119" w14:textId="581DE151" w:rsidR="003A5FB0" w:rsidRDefault="003A5FB0" w:rsidP="003A5FB0"/>
    <w:p w14:paraId="45ADE08C" w14:textId="54756611" w:rsidR="00CC3A36" w:rsidRDefault="00CC3A36" w:rsidP="003A5FB0"/>
    <w:p w14:paraId="36D96B79" w14:textId="77777777" w:rsidR="00A51B13" w:rsidRDefault="00A51B13" w:rsidP="003A5FB0">
      <w:bookmarkStart w:id="1" w:name="_GoBack"/>
      <w:bookmarkEnd w:id="1"/>
    </w:p>
    <w:p w14:paraId="271EE2E4" w14:textId="736179E2" w:rsidR="00F32068" w:rsidRDefault="00CC3A36" w:rsidP="00F32068">
      <w:pPr>
        <w:pStyle w:val="Heading1"/>
      </w:pPr>
      <w:r>
        <w:t xml:space="preserve">What is </w:t>
      </w:r>
      <w:r w:rsidR="00F32068">
        <w:t>Gini</w:t>
      </w:r>
      <w:r>
        <w:t>?</w:t>
      </w:r>
    </w:p>
    <w:p w14:paraId="072F3973" w14:textId="513F3770" w:rsidR="00F32068" w:rsidRDefault="00F32068" w:rsidP="00F32068">
      <w:r>
        <w:t>This is a measure of impurity</w:t>
      </w:r>
    </w:p>
    <w:p w14:paraId="013E924B" w14:textId="0528EE9D" w:rsidR="00F32068" w:rsidRPr="00F32068" w:rsidRDefault="00F32068" w:rsidP="00F32068">
      <w:pPr>
        <w:rPr>
          <w:b/>
        </w:rPr>
      </w:pPr>
      <w:r>
        <w:t xml:space="preserve">Gini = 0 = </w:t>
      </w:r>
      <w:r>
        <w:rPr>
          <w:b/>
        </w:rPr>
        <w:t>Pure</w:t>
      </w:r>
    </w:p>
    <w:p w14:paraId="0BB85896" w14:textId="0E56A6EC" w:rsidR="00F32068" w:rsidRDefault="00F32068" w:rsidP="00F32068">
      <w:pPr>
        <w:rPr>
          <w:b/>
        </w:rPr>
      </w:pPr>
      <w:r>
        <w:t xml:space="preserve">Gini = 1 = </w:t>
      </w:r>
      <w:r>
        <w:rPr>
          <w:b/>
        </w:rPr>
        <w:t>Impure</w:t>
      </w:r>
    </w:p>
    <w:p w14:paraId="2D4E73D1" w14:textId="0E7F5B2E" w:rsidR="00F32068" w:rsidRDefault="00F32068" w:rsidP="00F32068">
      <w:r>
        <w:t>Gini is the composite of the leaf node. Let’s say for versicolor, the Gini will account for how dominant the dominating class is.</w:t>
      </w:r>
    </w:p>
    <w:p w14:paraId="46D9A264" w14:textId="34104F26" w:rsidR="00F32068" w:rsidRPr="00F32068" w:rsidRDefault="0058003F" w:rsidP="00F32068">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i</m:t>
                      </m:r>
                    </m:sub>
                  </m:sSub>
                </m:e>
                <m:sub>
                  <m:r>
                    <w:rPr>
                      <w:rFonts w:ascii="Cambria Math" w:hAnsi="Cambria Math"/>
                    </w:rPr>
                    <m:t>k</m:t>
                  </m:r>
                </m:sub>
                <m:sup>
                  <m:r>
                    <w:rPr>
                      <w:rFonts w:ascii="Cambria Math" w:hAnsi="Cambria Math"/>
                    </w:rPr>
                    <m:t>2</m:t>
                  </m:r>
                </m:sup>
              </m:sSubSup>
            </m:e>
          </m:nary>
        </m:oMath>
      </m:oMathPara>
    </w:p>
    <w:p w14:paraId="3244369B" w14:textId="77777777" w:rsidR="00F32068" w:rsidRDefault="00F32068" w:rsidP="00F32068">
      <w:r>
        <w:t>Where:</w:t>
      </w:r>
    </w:p>
    <w:p w14:paraId="559DC5F7" w14:textId="7DEFA628" w:rsidR="00F32068" w:rsidRDefault="00F32068" w:rsidP="00F32068">
      <w:r>
        <w:t>p</w:t>
      </w:r>
      <w:r>
        <w:rPr>
          <w:vertAlign w:val="subscript"/>
        </w:rPr>
        <w:t xml:space="preserve">i </w:t>
      </w:r>
      <w:r>
        <w:t xml:space="preserve">is the ratio of class k instances in the training instances in the </w:t>
      </w:r>
      <w:proofErr w:type="spellStart"/>
      <w:r>
        <w:t>i</w:t>
      </w:r>
      <w:r>
        <w:rPr>
          <w:vertAlign w:val="superscript"/>
        </w:rPr>
        <w:t>th</w:t>
      </w:r>
      <w:proofErr w:type="spellEnd"/>
      <w:r>
        <w:t xml:space="preserve"> node.</w:t>
      </w:r>
    </w:p>
    <w:p w14:paraId="673B7AF3" w14:textId="049D1DBE" w:rsidR="00F32068" w:rsidRDefault="00F32068" w:rsidP="00F32068">
      <w:r>
        <w:t xml:space="preserve">Therefore, </w:t>
      </w:r>
    </w:p>
    <w:p w14:paraId="1A8AC4B6" w14:textId="6DD2BC72" w:rsidR="00F32068" w:rsidRDefault="00F32068" w:rsidP="00F32068">
      <w:pPr>
        <w:rPr>
          <w:rFonts w:eastAsiaTheme="minorEastAsia"/>
        </w:rPr>
      </w:pPr>
      <w:r>
        <w:t xml:space="preserve">Gini for the Versicolor node = 1 - </w:t>
      </w:r>
      <m:oMath>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54</m:t>
            </m:r>
          </m:den>
        </m:f>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54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54</m:t>
            </m:r>
          </m:den>
        </m:f>
        <m:r>
          <w:rPr>
            <w:rFonts w:ascii="Cambria Math" w:hAnsi="Cambria Math"/>
          </w:rPr>
          <m:t>)</m:t>
        </m:r>
      </m:oMath>
      <w:r>
        <w:rPr>
          <w:rFonts w:eastAsiaTheme="minorEastAsia"/>
        </w:rPr>
        <w:t xml:space="preserve"> = 0.168</w:t>
      </w:r>
    </w:p>
    <w:p w14:paraId="489454F4" w14:textId="3FB24ACE" w:rsidR="00F32068" w:rsidRDefault="00F32068" w:rsidP="00F32068">
      <w:pPr>
        <w:pStyle w:val="Heading1"/>
      </w:pPr>
      <w:r>
        <w:t>Gini or Entropy?</w:t>
      </w:r>
    </w:p>
    <w:p w14:paraId="18C73A57" w14:textId="77777777" w:rsidR="008039F3" w:rsidRDefault="00F32068" w:rsidP="00F32068">
      <w:r>
        <w:t xml:space="preserve">Entropy, a term in thermodynamics as a measure of molecular disorder has been taken into different fields such as Shannon’s information theory. In machine learning it is frequently used </w:t>
      </w:r>
      <w:proofErr w:type="gramStart"/>
      <w:r>
        <w:t>an  impurity</w:t>
      </w:r>
      <w:proofErr w:type="gramEnd"/>
      <w:r>
        <w:t xml:space="preserve"> measure</w:t>
      </w:r>
      <w:r w:rsidR="008039F3">
        <w:t xml:space="preserve">. </w:t>
      </w:r>
    </w:p>
    <w:p w14:paraId="10348351" w14:textId="77777777" w:rsidR="008039F3" w:rsidRDefault="008039F3" w:rsidP="008039F3">
      <w:pPr>
        <w:pStyle w:val="ListParagraph"/>
        <w:numPr>
          <w:ilvl w:val="0"/>
          <w:numId w:val="6"/>
        </w:numPr>
      </w:pPr>
      <w:r>
        <w:t xml:space="preserve">They both tend to produce fairly similar results. </w:t>
      </w:r>
    </w:p>
    <w:p w14:paraId="35EC92E2" w14:textId="2ACA9CEB" w:rsidR="00F32068" w:rsidRDefault="008039F3" w:rsidP="008039F3">
      <w:pPr>
        <w:pStyle w:val="ListParagraph"/>
        <w:numPr>
          <w:ilvl w:val="0"/>
          <w:numId w:val="6"/>
        </w:numPr>
      </w:pPr>
      <w:r>
        <w:t>Gini is faster to compute</w:t>
      </w:r>
    </w:p>
    <w:p w14:paraId="39F2A04A" w14:textId="4117359C" w:rsidR="008039F3" w:rsidRDefault="008039F3" w:rsidP="008039F3">
      <w:pPr>
        <w:pStyle w:val="ListParagraph"/>
        <w:numPr>
          <w:ilvl w:val="0"/>
          <w:numId w:val="6"/>
        </w:numPr>
      </w:pPr>
      <w:r>
        <w:t>If they are different, entropy tends to create balanced trees whereas Gini isolates the most frequent class into its own leaf node.</w:t>
      </w:r>
    </w:p>
    <w:p w14:paraId="213C16E2" w14:textId="7DBE597F" w:rsidR="008039F3" w:rsidRDefault="009C301D" w:rsidP="009C301D">
      <w:pPr>
        <w:pStyle w:val="Heading1"/>
      </w:pPr>
      <w:r>
        <w:t>Regularization</w:t>
      </w:r>
    </w:p>
    <w:p w14:paraId="492482F8" w14:textId="030A18BC" w:rsidR="009C301D" w:rsidRDefault="009C301D" w:rsidP="009C301D">
      <w:r>
        <w:t xml:space="preserve">This is possible through limiting the maximum depth of the decision tree. They’re other hyperparameters such as </w:t>
      </w:r>
      <w:proofErr w:type="spellStart"/>
      <w:r>
        <w:t>min_samples_split</w:t>
      </w:r>
      <w:proofErr w:type="spellEnd"/>
      <w:r>
        <w:t xml:space="preserve">, </w:t>
      </w:r>
      <w:proofErr w:type="spellStart"/>
      <w:r>
        <w:t>min_samples_leaf</w:t>
      </w:r>
      <w:proofErr w:type="spellEnd"/>
      <w:r>
        <w:t xml:space="preserve"> and </w:t>
      </w:r>
      <w:proofErr w:type="spellStart"/>
      <w:r>
        <w:t>min_weight_fraction_leaf</w:t>
      </w:r>
      <w:proofErr w:type="spellEnd"/>
      <w:r>
        <w:t xml:space="preserve"> (same as min samples leaf but expressed as a fraction of the total number of weighted instances</w:t>
      </w:r>
      <w:proofErr w:type="gramStart"/>
      <w:r>
        <w:t>),</w:t>
      </w:r>
      <w:proofErr w:type="spellStart"/>
      <w:r>
        <w:t>max</w:t>
      </w:r>
      <w:proofErr w:type="gramEnd"/>
      <w:r>
        <w:t>_leaf_nodes</w:t>
      </w:r>
      <w:proofErr w:type="spellEnd"/>
      <w:r>
        <w:t xml:space="preserve"> and </w:t>
      </w:r>
      <w:proofErr w:type="spellStart"/>
      <w:r>
        <w:t>max_features</w:t>
      </w:r>
      <w:proofErr w:type="spellEnd"/>
      <w:r>
        <w:t>.</w:t>
      </w:r>
    </w:p>
    <w:p w14:paraId="35639B38" w14:textId="5D20E1AC" w:rsidR="009C301D" w:rsidRDefault="009C301D" w:rsidP="009C301D">
      <w:r>
        <w:t>If we do not regularize the model for decision trees, it is known as nonparametric. While there still are parameters, the parameters are not predefined therefore training and the mode</w:t>
      </w:r>
      <w:r w:rsidR="00CA760D">
        <w:t xml:space="preserve">l is free and able to use as much depth </w:t>
      </w:r>
      <w:proofErr w:type="spellStart"/>
      <w:proofErr w:type="gramStart"/>
      <w:r w:rsidR="00CA760D">
        <w:t>ect</w:t>
      </w:r>
      <w:proofErr w:type="spellEnd"/>
      <w:r w:rsidR="00CA760D">
        <w:t>..</w:t>
      </w:r>
      <w:proofErr w:type="gramEnd"/>
    </w:p>
    <w:p w14:paraId="7430133C" w14:textId="6F0DA3DC" w:rsidR="00CA760D" w:rsidRPr="009C301D" w:rsidRDefault="00CA760D" w:rsidP="009C301D">
      <w:r>
        <w:t>This generally tends to overfitting therefore you should set some of the hyperparameters to restrict the model.</w:t>
      </w:r>
    </w:p>
    <w:p w14:paraId="0073E35E" w14:textId="769810B7" w:rsidR="00CA760D" w:rsidRDefault="00CA760D" w:rsidP="00CA760D">
      <w:pPr>
        <w:pStyle w:val="Heading1"/>
      </w:pPr>
      <w:r>
        <w:lastRenderedPageBreak/>
        <w:t>PCA Required</w:t>
      </w:r>
    </w:p>
    <w:p w14:paraId="2139DA90" w14:textId="1FBB8D2D" w:rsidR="00CA760D" w:rsidRDefault="00CA760D" w:rsidP="00CA760D">
      <w:r>
        <w:t>Decision trees are sensitive to rotation in the data. The orientation is extremely important since decision trees use orthogonal decision boundaries (all splits are perpendicular to the axis). PCA can be used to better orientate the data.</w:t>
      </w:r>
    </w:p>
    <w:p w14:paraId="7923C3FF" w14:textId="5669A44C" w:rsidR="00CA760D" w:rsidRDefault="00CA760D" w:rsidP="00CA760D">
      <w:pPr>
        <w:pStyle w:val="Heading1"/>
      </w:pPr>
      <w:r>
        <w:t>CART Algorithm</w:t>
      </w:r>
    </w:p>
    <w:p w14:paraId="2DD0C935" w14:textId="7C071AAB" w:rsidR="00CA760D" w:rsidRDefault="00CA760D" w:rsidP="00CA760D">
      <w:r>
        <w:t xml:space="preserve">Classification and Regression Tree, a greedy </w:t>
      </w:r>
      <w:r w:rsidR="008454C5">
        <w:t>algorithm</w:t>
      </w:r>
      <w:r>
        <w:t xml:space="preserve"> which produces only binary trees (2 splits, true or false). The algorithm is trying to minimise the impurity, to obtain the purest subsets. The algorithm first splits the training set into two subsets using a single feature k and threshold t</w:t>
      </w:r>
      <w:r>
        <w:rPr>
          <w:vertAlign w:val="subscript"/>
        </w:rPr>
        <w:t>k</w:t>
      </w:r>
      <w:r>
        <w:t>.</w:t>
      </w:r>
    </w:p>
    <w:p w14:paraId="7AEDD1DC" w14:textId="7D1AD778" w:rsidR="00CA760D" w:rsidRDefault="00CA760D" w:rsidP="00CA760D">
      <w:r>
        <w:t xml:space="preserve">For example threshold would be less than 2.45 </w:t>
      </w:r>
      <w:proofErr w:type="gramStart"/>
      <w:r>
        <w:t>cm..</w:t>
      </w:r>
      <w:proofErr w:type="gramEnd"/>
    </w:p>
    <w:p w14:paraId="55B7BED9" w14:textId="763565EA" w:rsidR="008454C5" w:rsidRDefault="00CA760D" w:rsidP="008454C5">
      <w:r>
        <w:t>Once it has split the subset, it will repeat th</w:t>
      </w:r>
      <w:r w:rsidR="008454C5">
        <w:t>e process recursively.</w:t>
      </w:r>
    </w:p>
    <w:p w14:paraId="7993C8CD" w14:textId="0FBFA486" w:rsidR="00796794" w:rsidRPr="00796794" w:rsidRDefault="00796794" w:rsidP="008454C5">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left</m:t>
                  </m:r>
                </m:sub>
              </m:sSub>
            </m:num>
            <m:den>
              <m:r>
                <w:rPr>
                  <w:rFonts w:ascii="Cambria Math" w:hAnsi="Cambria Math"/>
                </w:rPr>
                <m:t>m</m:t>
              </m:r>
            </m:den>
          </m:f>
          <m:sSub>
            <m:sSubPr>
              <m:ctrlPr>
                <w:rPr>
                  <w:rFonts w:ascii="Cambria Math" w:hAnsi="Cambria Math"/>
                  <w:i/>
                </w:rPr>
              </m:ctrlPr>
            </m:sSubPr>
            <m:e>
              <m:r>
                <w:rPr>
                  <w:rFonts w:ascii="Cambria Math" w:hAnsi="Cambria Math"/>
                </w:rPr>
                <m:t>G</m:t>
              </m:r>
            </m:e>
            <m:sub>
              <m:r>
                <w:rPr>
                  <w:rFonts w:ascii="Cambria Math" w:hAnsi="Cambria Math"/>
                </w:rPr>
                <m:t>left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right</m:t>
                  </m:r>
                </m:sub>
              </m:sSub>
            </m:num>
            <m:den>
              <m:r>
                <w:rPr>
                  <w:rFonts w:ascii="Cambria Math" w:hAnsi="Cambria Math"/>
                </w:rPr>
                <m:t>m</m:t>
              </m:r>
            </m:den>
          </m:f>
          <m:sSub>
            <m:sSubPr>
              <m:ctrlPr>
                <w:rPr>
                  <w:rFonts w:ascii="Cambria Math" w:hAnsi="Cambria Math"/>
                  <w:i/>
                </w:rPr>
              </m:ctrlPr>
            </m:sSubPr>
            <m:e>
              <m:r>
                <w:rPr>
                  <w:rFonts w:ascii="Cambria Math" w:hAnsi="Cambria Math"/>
                </w:rPr>
                <m:t>G</m:t>
              </m:r>
            </m:e>
            <m:sub>
              <m:r>
                <w:rPr>
                  <w:rFonts w:ascii="Cambria Math" w:hAnsi="Cambria Math"/>
                </w:rPr>
                <m:t>Right</m:t>
              </m:r>
            </m:sub>
          </m:sSub>
        </m:oMath>
      </m:oMathPara>
    </w:p>
    <w:p w14:paraId="4D72D378" w14:textId="4FBFFD5B" w:rsidR="00796794" w:rsidRDefault="00796794" w:rsidP="008454C5">
      <w:pPr>
        <w:rPr>
          <w:rFonts w:eastAsiaTheme="minorEastAsia"/>
        </w:rPr>
      </w:pPr>
      <w:r>
        <w:rPr>
          <w:rFonts w:eastAsiaTheme="minorEastAsia"/>
        </w:rPr>
        <w:t>Where:</w:t>
      </w:r>
    </w:p>
    <w:p w14:paraId="13675B90" w14:textId="3D409C6B" w:rsidR="00796794" w:rsidRDefault="00796794" w:rsidP="008454C5">
      <w:pPr>
        <w:rPr>
          <w:rFonts w:eastAsiaTheme="minorEastAsia"/>
        </w:rPr>
      </w:pPr>
      <w:proofErr w:type="spellStart"/>
      <w:r>
        <w:rPr>
          <w:rFonts w:eastAsiaTheme="minorEastAsia"/>
        </w:rPr>
        <w:t>G</w:t>
      </w:r>
      <w:r>
        <w:rPr>
          <w:rFonts w:eastAsiaTheme="minorEastAsia"/>
          <w:vertAlign w:val="subscript"/>
        </w:rPr>
        <w:t>left</w:t>
      </w:r>
      <w:proofErr w:type="spellEnd"/>
      <w:r>
        <w:rPr>
          <w:rFonts w:eastAsiaTheme="minorEastAsia"/>
          <w:vertAlign w:val="subscript"/>
        </w:rPr>
        <w:t xml:space="preserve">/right </w:t>
      </w:r>
      <w:r>
        <w:rPr>
          <w:rFonts w:eastAsiaTheme="minorEastAsia"/>
        </w:rPr>
        <w:t>is a measure of the impurity of the left/right subset</w:t>
      </w:r>
    </w:p>
    <w:p w14:paraId="72BD80B2" w14:textId="2D821633" w:rsidR="00796794" w:rsidRPr="00796794" w:rsidRDefault="00796794" w:rsidP="008454C5">
      <w:pPr>
        <w:rPr>
          <w:rFonts w:eastAsiaTheme="minorEastAsia"/>
        </w:rPr>
      </w:pPr>
      <w:proofErr w:type="spellStart"/>
      <w:r>
        <w:rPr>
          <w:rFonts w:eastAsiaTheme="minorEastAsia"/>
        </w:rPr>
        <w:t>m</w:t>
      </w:r>
      <w:r>
        <w:rPr>
          <w:rFonts w:eastAsiaTheme="minorEastAsia"/>
          <w:vertAlign w:val="subscript"/>
        </w:rPr>
        <w:t>left</w:t>
      </w:r>
      <w:proofErr w:type="spellEnd"/>
      <w:r>
        <w:rPr>
          <w:rFonts w:eastAsiaTheme="minorEastAsia"/>
          <w:vertAlign w:val="subscript"/>
        </w:rPr>
        <w:t>/right</w:t>
      </w:r>
      <w:r>
        <w:rPr>
          <w:rFonts w:eastAsiaTheme="minorEastAsia"/>
        </w:rPr>
        <w:t xml:space="preserve"> is the number of instances in the left/right subset</w:t>
      </w:r>
    </w:p>
    <w:p w14:paraId="099E798F" w14:textId="45F6AFAA" w:rsidR="00796794" w:rsidRPr="00796794" w:rsidRDefault="00796794" w:rsidP="00796794">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left</m:t>
                  </m:r>
                </m:sub>
              </m:sSub>
            </m:num>
            <m:den>
              <m:r>
                <w:rPr>
                  <w:rFonts w:ascii="Cambria Math" w:hAnsi="Cambria Math"/>
                </w:rPr>
                <m:t>m</m:t>
              </m:r>
            </m:den>
          </m:f>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left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right</m:t>
                  </m:r>
                </m:sub>
              </m:sSub>
            </m:num>
            <m:den>
              <m:r>
                <w:rPr>
                  <w:rFonts w:ascii="Cambria Math" w:hAnsi="Cambria Math"/>
                </w:rPr>
                <m:t>m</m:t>
              </m:r>
            </m:den>
          </m:f>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right</m:t>
              </m:r>
            </m:sub>
          </m:sSub>
        </m:oMath>
      </m:oMathPara>
    </w:p>
    <w:p w14:paraId="23BDF236" w14:textId="22AB020A" w:rsidR="00796794" w:rsidRDefault="00796794" w:rsidP="00796794">
      <w:pPr>
        <w:rPr>
          <w:rFonts w:eastAsiaTheme="minorEastAsia"/>
        </w:rPr>
      </w:pPr>
      <w:r>
        <w:rPr>
          <w:rFonts w:eastAsiaTheme="minorEastAsia"/>
        </w:rPr>
        <w:t>Where:</w:t>
      </w:r>
    </w:p>
    <w:p w14:paraId="157A0550" w14:textId="275731F9" w:rsidR="00796794" w:rsidRDefault="00796794" w:rsidP="00796794">
      <w:pPr>
        <w:rPr>
          <w:rFonts w:eastAsiaTheme="minorEastAsia"/>
          <w:vertAlign w:val="superscript"/>
        </w:rPr>
      </w:pPr>
      <w:proofErr w:type="spellStart"/>
      <w:r>
        <w:rPr>
          <w:rFonts w:eastAsiaTheme="minorEastAsia"/>
        </w:rPr>
        <w:t>MSE</w:t>
      </w:r>
      <w:r>
        <w:rPr>
          <w:rFonts w:eastAsiaTheme="minorEastAsia"/>
          <w:vertAlign w:val="subscript"/>
        </w:rPr>
        <w:t>node</w:t>
      </w:r>
      <w:proofErr w:type="spellEnd"/>
      <w:r>
        <w:rPr>
          <w:rFonts w:eastAsiaTheme="minorEastAsia"/>
        </w:rPr>
        <w:t xml:space="preserve"> = </w:t>
      </w:r>
      <w:proofErr w:type="gramStart"/>
      <w:r>
        <w:rPr>
          <w:rFonts w:eastAsiaTheme="minorEastAsia" w:cs="Segoe UI Light"/>
        </w:rPr>
        <w:t>∑(</w:t>
      </w:r>
      <w:proofErr w:type="spellStart"/>
      <w:proofErr w:type="gramEnd"/>
      <w:r>
        <w:rPr>
          <w:rFonts w:eastAsiaTheme="minorEastAsia"/>
        </w:rPr>
        <w:t>y</w:t>
      </w:r>
      <w:r>
        <w:rPr>
          <w:rFonts w:eastAsiaTheme="minorEastAsia"/>
          <w:vertAlign w:val="subscript"/>
        </w:rPr>
        <w:t>predicted</w:t>
      </w:r>
      <w:proofErr w:type="spellEnd"/>
      <w:r>
        <w:rPr>
          <w:rFonts w:eastAsiaTheme="minorEastAsia"/>
          <w:vertAlign w:val="subscript"/>
        </w:rPr>
        <w:t xml:space="preserve"> </w:t>
      </w:r>
      <w:r>
        <w:rPr>
          <w:rFonts w:eastAsiaTheme="minorEastAsia"/>
        </w:rPr>
        <w:t>– y</w:t>
      </w:r>
      <w:r>
        <w:rPr>
          <w:rFonts w:eastAsiaTheme="minorEastAsia"/>
          <w:vertAlign w:val="superscript"/>
        </w:rPr>
        <w:t>(</w:t>
      </w:r>
      <w:proofErr w:type="spellStart"/>
      <w:r>
        <w:rPr>
          <w:rFonts w:eastAsiaTheme="minorEastAsia"/>
          <w:vertAlign w:val="superscript"/>
        </w:rPr>
        <w:t>i</w:t>
      </w:r>
      <w:proofErr w:type="spellEnd"/>
      <w:r>
        <w:rPr>
          <w:rFonts w:eastAsiaTheme="minorEastAsia"/>
          <w:vertAlign w:val="superscript"/>
        </w:rPr>
        <w:t>)</w:t>
      </w:r>
      <w:r>
        <w:rPr>
          <w:rFonts w:eastAsiaTheme="minorEastAsia"/>
        </w:rPr>
        <w:t>)</w:t>
      </w:r>
      <w:r>
        <w:rPr>
          <w:rFonts w:eastAsiaTheme="minorEastAsia"/>
          <w:vertAlign w:val="superscript"/>
        </w:rPr>
        <w:t>2</w:t>
      </w:r>
    </w:p>
    <w:p w14:paraId="5724EF81" w14:textId="61B3CE6C" w:rsidR="00796794" w:rsidRDefault="00796794" w:rsidP="00796794">
      <w:pPr>
        <w:rPr>
          <w:rFonts w:eastAsiaTheme="minorEastAsia"/>
          <w:vertAlign w:val="superscript"/>
        </w:rPr>
      </w:pPr>
      <w:proofErr w:type="spellStart"/>
      <w:r>
        <w:rPr>
          <w:rFonts w:eastAsiaTheme="minorEastAsia"/>
        </w:rPr>
        <w:t>Y</w:t>
      </w:r>
      <w:r>
        <w:rPr>
          <w:rFonts w:eastAsiaTheme="minorEastAsia"/>
          <w:vertAlign w:val="subscript"/>
        </w:rPr>
        <w:t>predicted</w:t>
      </w:r>
      <w:proofErr w:type="spellEnd"/>
      <w:r>
        <w:rPr>
          <w:rFonts w:eastAsiaTheme="minorEastAsia"/>
        </w:rPr>
        <w:t xml:space="preserve"> = 1/</w:t>
      </w:r>
      <w:proofErr w:type="spellStart"/>
      <w:r>
        <w:rPr>
          <w:rFonts w:eastAsiaTheme="minorEastAsia"/>
        </w:rPr>
        <w:t>m</w:t>
      </w:r>
      <w:r>
        <w:rPr>
          <w:rFonts w:eastAsiaTheme="minorEastAsia"/>
          <w:vertAlign w:val="subscript"/>
        </w:rPr>
        <w:t>node</w:t>
      </w:r>
      <w:proofErr w:type="spellEnd"/>
      <w:r>
        <w:rPr>
          <w:rFonts w:eastAsiaTheme="minorEastAsia"/>
          <w:vertAlign w:val="subscript"/>
        </w:rPr>
        <w:t xml:space="preserve"> * </w:t>
      </w:r>
      <w:proofErr w:type="spellStart"/>
      <w:r>
        <w:rPr>
          <w:rFonts w:eastAsiaTheme="minorEastAsia"/>
        </w:rPr>
        <w:t>y</w:t>
      </w:r>
      <w:r>
        <w:rPr>
          <w:rFonts w:eastAsiaTheme="minorEastAsia"/>
          <w:vertAlign w:val="superscript"/>
        </w:rPr>
        <w:t>i</w:t>
      </w:r>
      <w:proofErr w:type="spellEnd"/>
    </w:p>
    <w:p w14:paraId="4A02DFBF" w14:textId="6B4E8C68" w:rsidR="00CC3A36" w:rsidRDefault="00CC3A36" w:rsidP="00796794">
      <w:pPr>
        <w:rPr>
          <w:rFonts w:eastAsiaTheme="minorEastAsia"/>
          <w:vertAlign w:val="superscript"/>
        </w:rPr>
      </w:pPr>
    </w:p>
    <w:p w14:paraId="3F6D72CF" w14:textId="77777777" w:rsidR="00CC3A36" w:rsidRDefault="00CC3A36" w:rsidP="00796794">
      <w:pPr>
        <w:rPr>
          <w:rFonts w:eastAsiaTheme="minorEastAsia"/>
          <w:vertAlign w:val="superscript"/>
        </w:rPr>
      </w:pPr>
    </w:p>
    <w:p w14:paraId="3F53B649" w14:textId="49AF275D" w:rsidR="00796794" w:rsidRDefault="00796794" w:rsidP="003A5FB0">
      <w:pPr>
        <w:pStyle w:val="Heading1"/>
      </w:pPr>
      <w:r>
        <w:t>Comments</w:t>
      </w:r>
    </w:p>
    <w:p w14:paraId="63BC86F4" w14:textId="66F37260" w:rsidR="00796794" w:rsidRDefault="00796794" w:rsidP="00796794">
      <w:r>
        <w:t xml:space="preserve">We can limit a lot of the instability related issues by using random forest as it takes </w:t>
      </w:r>
      <w:proofErr w:type="gramStart"/>
      <w:r>
        <w:t>a</w:t>
      </w:r>
      <w:proofErr w:type="gramEnd"/>
      <w:r>
        <w:t xml:space="preserve"> average prediction over many trees. </w:t>
      </w:r>
    </w:p>
    <w:p w14:paraId="2477BACC" w14:textId="605B8360" w:rsidR="00796794" w:rsidRDefault="00796794" w:rsidP="00796794">
      <w:r>
        <w:t>We must remember to initiate a random state.</w:t>
      </w:r>
    </w:p>
    <w:p w14:paraId="31CBF236" w14:textId="63287B13" w:rsidR="00796794" w:rsidRDefault="00796794" w:rsidP="00796794">
      <w:r>
        <w:t>Computational complexity is roughly O(nxmlog</w:t>
      </w:r>
      <w:r>
        <w:rPr>
          <w:vertAlign w:val="subscript"/>
        </w:rPr>
        <w:t>2</w:t>
      </w:r>
      <w:r>
        <w:t>(m)). The NP-Complete problem is that we can’t find the optimal tree</w:t>
      </w:r>
      <w:r w:rsidR="003A5FB0">
        <w:t xml:space="preserve"> since the CART algorithm searches for an optimum split at the top level and doesn’t check </w:t>
      </w:r>
      <w:proofErr w:type="gramStart"/>
      <w:r w:rsidR="003A5FB0">
        <w:t>whether or not</w:t>
      </w:r>
      <w:proofErr w:type="gramEnd"/>
      <w:r w:rsidR="003A5FB0">
        <w:t xml:space="preserve"> the split will lead to the lowest possible impurity several level downs.  The computational complexity makes it unfeasible for the alternative solution.</w:t>
      </w:r>
    </w:p>
    <w:p w14:paraId="39CD0742" w14:textId="51686C96" w:rsidR="005451EF" w:rsidRDefault="005451EF" w:rsidP="00E043F8">
      <w:pPr>
        <w:jc w:val="both"/>
      </w:pPr>
    </w:p>
    <w:p w14:paraId="099C3D6E" w14:textId="205CCCD5" w:rsidR="007A7F83" w:rsidRDefault="007A7F83" w:rsidP="00E043F8">
      <w:pPr>
        <w:jc w:val="both"/>
        <w:sectPr w:rsidR="007A7F83" w:rsidSect="002101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14:paraId="49ED5F41" w14:textId="77777777" w:rsidR="005451EF" w:rsidRDefault="005451EF" w:rsidP="00E043F8">
      <w:pPr>
        <w:jc w:val="both"/>
      </w:pPr>
    </w:p>
    <w:tbl>
      <w:tblPr>
        <w:tblStyle w:val="TableGrid"/>
        <w:tblW w:w="14312" w:type="dxa"/>
        <w:tblLook w:val="04A0" w:firstRow="1" w:lastRow="0" w:firstColumn="1" w:lastColumn="0" w:noHBand="0" w:noVBand="1"/>
      </w:tblPr>
      <w:tblGrid>
        <w:gridCol w:w="2461"/>
        <w:gridCol w:w="2967"/>
        <w:gridCol w:w="5854"/>
        <w:gridCol w:w="3030"/>
      </w:tblGrid>
      <w:tr w:rsidR="007A7F83" w14:paraId="6385BD0C" w14:textId="77777777" w:rsidTr="007A7F83">
        <w:tc>
          <w:tcPr>
            <w:tcW w:w="2507" w:type="dxa"/>
          </w:tcPr>
          <w:p w14:paraId="326C2698" w14:textId="77777777" w:rsidR="007A7F83" w:rsidRPr="007A7F83" w:rsidRDefault="00150563" w:rsidP="007A7F83">
            <w:pPr>
              <w:jc w:val="center"/>
              <w:rPr>
                <w:b/>
              </w:rPr>
            </w:pPr>
            <w:r>
              <w:rPr>
                <w:b/>
              </w:rPr>
              <w:t>From</w:t>
            </w:r>
          </w:p>
        </w:tc>
        <w:tc>
          <w:tcPr>
            <w:tcW w:w="3158" w:type="dxa"/>
          </w:tcPr>
          <w:p w14:paraId="7A1150DC" w14:textId="77777777" w:rsidR="007A7F83" w:rsidRPr="007A7F83" w:rsidRDefault="00150563" w:rsidP="007A7F83">
            <w:pPr>
              <w:jc w:val="center"/>
              <w:rPr>
                <w:b/>
              </w:rPr>
            </w:pPr>
            <w:r>
              <w:rPr>
                <w:b/>
              </w:rPr>
              <w:t>Import</w:t>
            </w:r>
          </w:p>
        </w:tc>
        <w:tc>
          <w:tcPr>
            <w:tcW w:w="4820" w:type="dxa"/>
          </w:tcPr>
          <w:p w14:paraId="0557F83E" w14:textId="77777777" w:rsidR="007A7F83" w:rsidRPr="007A7F83" w:rsidRDefault="007A7F83" w:rsidP="00E043F8">
            <w:pPr>
              <w:jc w:val="both"/>
              <w:rPr>
                <w:b/>
              </w:rPr>
            </w:pPr>
            <w:r>
              <w:rPr>
                <w:b/>
              </w:rPr>
              <w:t>Example</w:t>
            </w:r>
          </w:p>
        </w:tc>
        <w:tc>
          <w:tcPr>
            <w:tcW w:w="3827" w:type="dxa"/>
          </w:tcPr>
          <w:p w14:paraId="1ADB20CB" w14:textId="77777777" w:rsidR="007A7F83" w:rsidRDefault="007A7F83" w:rsidP="00E043F8">
            <w:pPr>
              <w:jc w:val="both"/>
              <w:rPr>
                <w:b/>
              </w:rPr>
            </w:pPr>
            <w:r>
              <w:rPr>
                <w:b/>
              </w:rPr>
              <w:t>Notes</w:t>
            </w:r>
          </w:p>
        </w:tc>
      </w:tr>
      <w:tr w:rsidR="007A7F83" w14:paraId="621EF204" w14:textId="77777777" w:rsidTr="007A7F83">
        <w:tc>
          <w:tcPr>
            <w:tcW w:w="2507" w:type="dxa"/>
          </w:tcPr>
          <w:p w14:paraId="1CB26322" w14:textId="77777777" w:rsidR="007A7F83" w:rsidRDefault="007A7F83" w:rsidP="0020110C">
            <w:proofErr w:type="spellStart"/>
            <w:proofErr w:type="gramStart"/>
            <w:r>
              <w:t>sklearn.linear</w:t>
            </w:r>
            <w:proofErr w:type="gramEnd"/>
            <w:r>
              <w:t>_model</w:t>
            </w:r>
            <w:proofErr w:type="spellEnd"/>
          </w:p>
        </w:tc>
        <w:tc>
          <w:tcPr>
            <w:tcW w:w="3158" w:type="dxa"/>
          </w:tcPr>
          <w:p w14:paraId="0291C6CD" w14:textId="77777777" w:rsidR="007A7F83" w:rsidRDefault="007A7F83" w:rsidP="0020110C">
            <w:proofErr w:type="spellStart"/>
            <w:r>
              <w:t>SGDClassifier</w:t>
            </w:r>
            <w:proofErr w:type="spellEnd"/>
          </w:p>
        </w:tc>
        <w:tc>
          <w:tcPr>
            <w:tcW w:w="4820" w:type="dxa"/>
          </w:tcPr>
          <w:p w14:paraId="2D8469D6" w14:textId="77777777" w:rsidR="007A7F83" w:rsidRDefault="007A7F83" w:rsidP="0020110C">
            <w:pPr>
              <w:pStyle w:val="ListParagraph"/>
              <w:numPr>
                <w:ilvl w:val="0"/>
                <w:numId w:val="4"/>
              </w:numPr>
            </w:pPr>
            <w:proofErr w:type="spellStart"/>
            <w:r>
              <w:t>Sgd_clf</w:t>
            </w:r>
            <w:proofErr w:type="spellEnd"/>
            <w:r>
              <w:t xml:space="preserve">= </w:t>
            </w:r>
            <w:proofErr w:type="spellStart"/>
            <w:proofErr w:type="gramStart"/>
            <w:r>
              <w:t>SGDClassifier</w:t>
            </w:r>
            <w:proofErr w:type="spellEnd"/>
            <w:r>
              <w:t>(</w:t>
            </w:r>
            <w:proofErr w:type="spellStart"/>
            <w:proofErr w:type="gramEnd"/>
            <w:r>
              <w:t>random_state</w:t>
            </w:r>
            <w:proofErr w:type="spellEnd"/>
            <w:r>
              <w:t xml:space="preserve"> =42)</w:t>
            </w:r>
          </w:p>
          <w:p w14:paraId="4BDCF589" w14:textId="77777777" w:rsidR="007A7F83" w:rsidRDefault="007A7F83" w:rsidP="0020110C"/>
          <w:p w14:paraId="76C45B7D" w14:textId="77777777" w:rsidR="007A7F83" w:rsidRDefault="007A7F83" w:rsidP="0020110C">
            <w:pPr>
              <w:pStyle w:val="ListParagraph"/>
              <w:numPr>
                <w:ilvl w:val="0"/>
                <w:numId w:val="4"/>
              </w:numPr>
            </w:pPr>
            <w:proofErr w:type="spellStart"/>
            <w:proofErr w:type="gramStart"/>
            <w:r>
              <w:t>Sgd_clf.fit</w:t>
            </w:r>
            <w:proofErr w:type="spellEnd"/>
            <w:r>
              <w:t>(</w:t>
            </w:r>
            <w:proofErr w:type="spellStart"/>
            <w:proofErr w:type="gramEnd"/>
            <w:r>
              <w:t>X_train</w:t>
            </w:r>
            <w:proofErr w:type="spellEnd"/>
            <w:r>
              <w:t>, y_train_5)</w:t>
            </w:r>
          </w:p>
          <w:p w14:paraId="65F6B8A1" w14:textId="77777777" w:rsidR="007A7F83" w:rsidRDefault="007A7F83" w:rsidP="0020110C">
            <w:pPr>
              <w:pStyle w:val="ListParagraph"/>
            </w:pPr>
          </w:p>
          <w:p w14:paraId="4515D9D2" w14:textId="77777777" w:rsidR="007A7F83" w:rsidRDefault="007A7F83" w:rsidP="0020110C">
            <w:pPr>
              <w:pStyle w:val="ListParagraph"/>
              <w:numPr>
                <w:ilvl w:val="0"/>
                <w:numId w:val="4"/>
              </w:numPr>
            </w:pPr>
            <w:proofErr w:type="spellStart"/>
            <w:r>
              <w:t>Sgd_</w:t>
            </w:r>
            <w:proofErr w:type="gramStart"/>
            <w:r>
              <w:t>clf.predict</w:t>
            </w:r>
            <w:proofErr w:type="spellEnd"/>
            <w:proofErr w:type="gramEnd"/>
            <w:r>
              <w:t>([</w:t>
            </w:r>
            <w:proofErr w:type="spellStart"/>
            <w:r>
              <w:t>Some_Digit</w:t>
            </w:r>
            <w:proofErr w:type="spellEnd"/>
            <w:r>
              <w:t>])</w:t>
            </w:r>
          </w:p>
          <w:p w14:paraId="72522541" w14:textId="77777777" w:rsidR="007A7F83" w:rsidRDefault="007A7F83" w:rsidP="0020110C"/>
        </w:tc>
        <w:tc>
          <w:tcPr>
            <w:tcW w:w="3827" w:type="dxa"/>
          </w:tcPr>
          <w:p w14:paraId="546C11E4" w14:textId="77777777" w:rsidR="007A7F83" w:rsidRDefault="007A7F83" w:rsidP="0020110C">
            <w:r>
              <w:t>This is a linear model.</w:t>
            </w:r>
          </w:p>
          <w:p w14:paraId="50F74B97" w14:textId="77777777" w:rsidR="007A7F83" w:rsidRDefault="007A7F83" w:rsidP="0020110C">
            <w:proofErr w:type="spellStart"/>
            <w:r>
              <w:t>Random_state</w:t>
            </w:r>
            <w:proofErr w:type="spellEnd"/>
            <w:r>
              <w:t xml:space="preserve"> for </w:t>
            </w:r>
            <w:proofErr w:type="gramStart"/>
            <w:r>
              <w:t>reproducibility.(</w:t>
            </w:r>
            <w:proofErr w:type="gramEnd"/>
            <w:r>
              <w:t>SGD operates on randomness)</w:t>
            </w:r>
          </w:p>
          <w:p w14:paraId="3A1BD20C" w14:textId="77777777" w:rsidR="007A7F83" w:rsidRDefault="007A7F83" w:rsidP="0020110C"/>
          <w:p w14:paraId="5855E94E" w14:textId="77777777" w:rsidR="007A7F83" w:rsidRDefault="007A7F83" w:rsidP="0020110C">
            <w:proofErr w:type="gramStart"/>
            <w:r>
              <w:t>.fit</w:t>
            </w:r>
            <w:proofErr w:type="gramEnd"/>
            <w:r>
              <w:t xml:space="preserve"> arguments are </w:t>
            </w:r>
            <w:proofErr w:type="spellStart"/>
            <w:r>
              <w:t>training_set</w:t>
            </w:r>
            <w:proofErr w:type="spellEnd"/>
            <w:r>
              <w:t>, labels</w:t>
            </w:r>
          </w:p>
          <w:p w14:paraId="72E43218" w14:textId="77777777" w:rsidR="007A7F83" w:rsidRDefault="007A7F83" w:rsidP="0020110C"/>
          <w:p w14:paraId="3762BDFA" w14:textId="77777777" w:rsidR="007A7F83" w:rsidRDefault="007A7F83" w:rsidP="0020110C">
            <w:proofErr w:type="gramStart"/>
            <w:r>
              <w:t>.predict</w:t>
            </w:r>
            <w:proofErr w:type="gramEnd"/>
            <w:r>
              <w:t xml:space="preserve"> arguments is a matrix/vector [ ]</w:t>
            </w:r>
          </w:p>
        </w:tc>
      </w:tr>
      <w:tr w:rsidR="007A7F83" w14:paraId="53E9D054" w14:textId="77777777" w:rsidTr="007A7F83">
        <w:tc>
          <w:tcPr>
            <w:tcW w:w="2507" w:type="dxa"/>
          </w:tcPr>
          <w:p w14:paraId="58376742" w14:textId="77777777" w:rsidR="007A7F83" w:rsidRDefault="007A7F83" w:rsidP="0020110C">
            <w:proofErr w:type="spellStart"/>
            <w:r>
              <w:t>Sklearn.model_selection</w:t>
            </w:r>
            <w:proofErr w:type="spellEnd"/>
          </w:p>
        </w:tc>
        <w:tc>
          <w:tcPr>
            <w:tcW w:w="3158" w:type="dxa"/>
          </w:tcPr>
          <w:p w14:paraId="608126B7" w14:textId="77777777" w:rsidR="007A7F83" w:rsidRDefault="007A7F83" w:rsidP="0020110C">
            <w:proofErr w:type="spellStart"/>
            <w:r>
              <w:t>StartifiedKfold</w:t>
            </w:r>
            <w:proofErr w:type="spellEnd"/>
          </w:p>
        </w:tc>
        <w:tc>
          <w:tcPr>
            <w:tcW w:w="4820" w:type="dxa"/>
          </w:tcPr>
          <w:p w14:paraId="55B72F38" w14:textId="77777777" w:rsidR="007A7F83" w:rsidRDefault="007A7F83" w:rsidP="0020110C">
            <w:pPr>
              <w:pStyle w:val="ListParagraph"/>
              <w:numPr>
                <w:ilvl w:val="0"/>
                <w:numId w:val="5"/>
              </w:numPr>
            </w:pPr>
            <w:proofErr w:type="spellStart"/>
            <w:r>
              <w:t>skfolds</w:t>
            </w:r>
            <w:proofErr w:type="spellEnd"/>
            <w:r>
              <w:t xml:space="preserve"> = </w:t>
            </w:r>
            <w:proofErr w:type="spellStart"/>
            <w:r>
              <w:t>StratifiedKFold</w:t>
            </w:r>
            <w:proofErr w:type="spellEnd"/>
            <w:r>
              <w:t>(</w:t>
            </w:r>
            <w:proofErr w:type="spellStart"/>
            <w:r>
              <w:t>n_splits</w:t>
            </w:r>
            <w:proofErr w:type="spellEnd"/>
            <w:r>
              <w:t>=</w:t>
            </w:r>
            <w:proofErr w:type="gramStart"/>
            <w:r>
              <w:t>3,random</w:t>
            </w:r>
            <w:proofErr w:type="gramEnd"/>
            <w:r>
              <w:t>_state=42)</w:t>
            </w:r>
          </w:p>
          <w:p w14:paraId="6F9B5108" w14:textId="77777777" w:rsidR="0020110C" w:rsidRDefault="0020110C" w:rsidP="0020110C">
            <w:r>
              <w:t xml:space="preserve">for </w:t>
            </w:r>
            <w:proofErr w:type="spellStart"/>
            <w:r>
              <w:t>train_index</w:t>
            </w:r>
            <w:proofErr w:type="spellEnd"/>
            <w:r>
              <w:t xml:space="preserve">, </w:t>
            </w:r>
            <w:proofErr w:type="spellStart"/>
            <w:r>
              <w:t>test_index</w:t>
            </w:r>
            <w:proofErr w:type="spellEnd"/>
            <w:r>
              <w:t xml:space="preserve"> in </w:t>
            </w:r>
            <w:proofErr w:type="spellStart"/>
            <w:proofErr w:type="gramStart"/>
            <w:r>
              <w:t>skfolds.split</w:t>
            </w:r>
            <w:proofErr w:type="spellEnd"/>
            <w:proofErr w:type="gramEnd"/>
            <w:r>
              <w:t>(</w:t>
            </w:r>
            <w:proofErr w:type="spellStart"/>
            <w:r>
              <w:t>X_train</w:t>
            </w:r>
            <w:proofErr w:type="spellEnd"/>
            <w:r>
              <w:t>, y_train_5):</w:t>
            </w:r>
          </w:p>
          <w:p w14:paraId="34808A01" w14:textId="77777777" w:rsidR="007A7F83" w:rsidRDefault="0020110C" w:rsidP="0020110C">
            <w:pPr>
              <w:pStyle w:val="ListParagraph"/>
              <w:numPr>
                <w:ilvl w:val="0"/>
                <w:numId w:val="5"/>
              </w:numPr>
            </w:pPr>
            <w:r>
              <w:t>See code in document to finish off CV with Stratified sampling</w:t>
            </w:r>
          </w:p>
          <w:p w14:paraId="423B29FF" w14:textId="77777777" w:rsidR="007A7F83" w:rsidRDefault="007A7F83" w:rsidP="0020110C"/>
        </w:tc>
        <w:tc>
          <w:tcPr>
            <w:tcW w:w="3827" w:type="dxa"/>
          </w:tcPr>
          <w:p w14:paraId="72C6E91C" w14:textId="77777777" w:rsidR="0020110C" w:rsidRDefault="0020110C" w:rsidP="0020110C">
            <w:r>
              <w:t>Shuffles the dataset in a way that makes each set contain a diverse range of possible values in each training set.</w:t>
            </w:r>
          </w:p>
        </w:tc>
      </w:tr>
      <w:tr w:rsidR="007A7F83" w14:paraId="61CB3AF7" w14:textId="77777777" w:rsidTr="007A7F83">
        <w:tc>
          <w:tcPr>
            <w:tcW w:w="2507" w:type="dxa"/>
          </w:tcPr>
          <w:p w14:paraId="4BEA1BC7" w14:textId="77777777" w:rsidR="007A7F83" w:rsidRDefault="007A7F83" w:rsidP="0020110C"/>
        </w:tc>
        <w:tc>
          <w:tcPr>
            <w:tcW w:w="3158" w:type="dxa"/>
          </w:tcPr>
          <w:p w14:paraId="6F388565" w14:textId="77777777" w:rsidR="007A7F83" w:rsidRDefault="0020110C" w:rsidP="0020110C">
            <w:proofErr w:type="spellStart"/>
            <w:r>
              <w:t>cross_val_score</w:t>
            </w:r>
            <w:proofErr w:type="spellEnd"/>
          </w:p>
        </w:tc>
        <w:tc>
          <w:tcPr>
            <w:tcW w:w="4820" w:type="dxa"/>
          </w:tcPr>
          <w:p w14:paraId="6662674E" w14:textId="77777777" w:rsidR="0020110C" w:rsidRDefault="0020110C" w:rsidP="0020110C">
            <w:proofErr w:type="spellStart"/>
            <w:r>
              <w:t>cross_val_</w:t>
            </w:r>
            <w:proofErr w:type="gramStart"/>
            <w:r>
              <w:t>score</w:t>
            </w:r>
            <w:proofErr w:type="spellEnd"/>
            <w:r>
              <w:t>(</w:t>
            </w:r>
            <w:proofErr w:type="spellStart"/>
            <w:proofErr w:type="gramEnd"/>
            <w:r>
              <w:t>sgd_clf</w:t>
            </w:r>
            <w:proofErr w:type="spellEnd"/>
            <w:r>
              <w:t>, X_train,y_train_5, cv=3, scoring="accuracy")</w:t>
            </w:r>
          </w:p>
          <w:p w14:paraId="6821FFAA" w14:textId="77777777" w:rsidR="007A7F83" w:rsidRDefault="007A7F83" w:rsidP="0020110C"/>
        </w:tc>
        <w:tc>
          <w:tcPr>
            <w:tcW w:w="3827" w:type="dxa"/>
          </w:tcPr>
          <w:p w14:paraId="7B59FEE9" w14:textId="77777777" w:rsidR="007A7F83" w:rsidRDefault="0020110C" w:rsidP="0020110C">
            <w:r>
              <w:t>Scoring has many possible arguments such as precision. Search online to see more.</w:t>
            </w:r>
          </w:p>
          <w:p w14:paraId="46952EE6" w14:textId="77777777" w:rsidR="0020110C" w:rsidRDefault="0020110C" w:rsidP="0020110C"/>
          <w:p w14:paraId="643509F0" w14:textId="77777777" w:rsidR="0020110C" w:rsidRDefault="0020110C" w:rsidP="0020110C">
            <w:r>
              <w:t xml:space="preserve">Arguments is the model, train, </w:t>
            </w:r>
            <w:proofErr w:type="spellStart"/>
            <w:r>
              <w:t>testset</w:t>
            </w:r>
            <w:proofErr w:type="spellEnd"/>
            <w:r>
              <w:t xml:space="preserve"> and cv folds.</w:t>
            </w:r>
          </w:p>
        </w:tc>
      </w:tr>
      <w:tr w:rsidR="007A7F83" w14:paraId="4CF720E4" w14:textId="77777777" w:rsidTr="007A7F83">
        <w:tc>
          <w:tcPr>
            <w:tcW w:w="2507" w:type="dxa"/>
          </w:tcPr>
          <w:p w14:paraId="4CA1FC75" w14:textId="77777777" w:rsidR="007A7F83" w:rsidRDefault="007A7F83" w:rsidP="0020110C"/>
        </w:tc>
        <w:tc>
          <w:tcPr>
            <w:tcW w:w="3158" w:type="dxa"/>
          </w:tcPr>
          <w:p w14:paraId="7D5EEF77" w14:textId="77777777" w:rsidR="007A7F83" w:rsidRDefault="0020110C" w:rsidP="0020110C">
            <w:proofErr w:type="spellStart"/>
            <w:r>
              <w:t>cross_val_predict</w:t>
            </w:r>
            <w:proofErr w:type="spellEnd"/>
          </w:p>
        </w:tc>
        <w:tc>
          <w:tcPr>
            <w:tcW w:w="4820" w:type="dxa"/>
          </w:tcPr>
          <w:p w14:paraId="3E1595B3" w14:textId="77777777" w:rsidR="0020110C" w:rsidRDefault="0020110C" w:rsidP="0020110C">
            <w:proofErr w:type="spellStart"/>
            <w:r>
              <w:t>y_train_pred</w:t>
            </w:r>
            <w:proofErr w:type="spellEnd"/>
            <w:r>
              <w:t xml:space="preserve"> = </w:t>
            </w:r>
            <w:proofErr w:type="spellStart"/>
            <w:r>
              <w:t>cross_val_</w:t>
            </w:r>
            <w:proofErr w:type="gramStart"/>
            <w:r>
              <w:t>predict</w:t>
            </w:r>
            <w:proofErr w:type="spellEnd"/>
            <w:r>
              <w:t>(</w:t>
            </w:r>
            <w:proofErr w:type="spellStart"/>
            <w:proofErr w:type="gramEnd"/>
            <w:r>
              <w:t>sgd</w:t>
            </w:r>
            <w:proofErr w:type="spellEnd"/>
            <w:r>
              <w:t xml:space="preserve">, </w:t>
            </w:r>
            <w:proofErr w:type="spellStart"/>
            <w:r>
              <w:t>X_train</w:t>
            </w:r>
            <w:proofErr w:type="spellEnd"/>
            <w:r>
              <w:t>, y_train_5, cv=3)</w:t>
            </w:r>
          </w:p>
          <w:p w14:paraId="5D1CDC67" w14:textId="77777777" w:rsidR="007A7F83" w:rsidRDefault="007A7F83" w:rsidP="0020110C"/>
          <w:p w14:paraId="3740363B" w14:textId="77777777" w:rsidR="0020110C" w:rsidRDefault="0020110C" w:rsidP="0020110C">
            <w:r>
              <w:t>additional argument is method = “</w:t>
            </w:r>
            <w:proofErr w:type="spellStart"/>
            <w:r>
              <w:t>decision_function</w:t>
            </w:r>
            <w:proofErr w:type="spellEnd"/>
            <w:r>
              <w:t xml:space="preserve">”. </w:t>
            </w:r>
          </w:p>
        </w:tc>
        <w:tc>
          <w:tcPr>
            <w:tcW w:w="3827" w:type="dxa"/>
          </w:tcPr>
          <w:p w14:paraId="356D54F8" w14:textId="77777777" w:rsidR="007A7F83" w:rsidRDefault="0020110C" w:rsidP="0020110C">
            <w:r>
              <w:t xml:space="preserve">Same as above. </w:t>
            </w:r>
            <w:proofErr w:type="gramStart"/>
            <w:r>
              <w:t>However</w:t>
            </w:r>
            <w:proofErr w:type="gramEnd"/>
            <w:r>
              <w:t xml:space="preserve"> this will return the predictions as opposed to the scoring.</w:t>
            </w:r>
          </w:p>
          <w:p w14:paraId="3E617846" w14:textId="77777777" w:rsidR="0020110C" w:rsidRDefault="0020110C" w:rsidP="0020110C"/>
          <w:p w14:paraId="3C4FE887" w14:textId="77777777" w:rsidR="0020110C" w:rsidRDefault="0020110C" w:rsidP="0020110C">
            <w:proofErr w:type="spellStart"/>
            <w:r>
              <w:t>Decision_function</w:t>
            </w:r>
            <w:proofErr w:type="spellEnd"/>
            <w:r>
              <w:t xml:space="preserve"> will produce predictions that are a score in </w:t>
            </w:r>
            <w:r>
              <w:lastRenderedPageBreak/>
              <w:t>order calculate certain metrics while altering the threshold.</w:t>
            </w:r>
          </w:p>
          <w:p w14:paraId="60984760" w14:textId="77777777" w:rsidR="0020110C" w:rsidRDefault="0020110C" w:rsidP="0020110C"/>
        </w:tc>
      </w:tr>
      <w:tr w:rsidR="007A7F83" w14:paraId="14A83E95" w14:textId="77777777" w:rsidTr="007A7F83">
        <w:tc>
          <w:tcPr>
            <w:tcW w:w="2507" w:type="dxa"/>
          </w:tcPr>
          <w:p w14:paraId="3FB59DB3" w14:textId="77777777" w:rsidR="007A7F83" w:rsidRDefault="00150563" w:rsidP="0020110C">
            <w:proofErr w:type="spellStart"/>
            <w:proofErr w:type="gramStart"/>
            <w:r>
              <w:lastRenderedPageBreak/>
              <w:t>sklearn.metrics</w:t>
            </w:r>
            <w:proofErr w:type="spellEnd"/>
            <w:proofErr w:type="gramEnd"/>
          </w:p>
        </w:tc>
        <w:tc>
          <w:tcPr>
            <w:tcW w:w="3158" w:type="dxa"/>
          </w:tcPr>
          <w:p w14:paraId="356FB1D2" w14:textId="77777777" w:rsidR="007A7F83" w:rsidRDefault="00150563" w:rsidP="0020110C">
            <w:proofErr w:type="spellStart"/>
            <w:r>
              <w:t>precision_</w:t>
            </w:r>
            <w:proofErr w:type="gramStart"/>
            <w:r>
              <w:t>score,recall</w:t>
            </w:r>
            <w:proofErr w:type="gramEnd"/>
            <w:r>
              <w:t>_score</w:t>
            </w:r>
            <w:proofErr w:type="spellEnd"/>
          </w:p>
        </w:tc>
        <w:tc>
          <w:tcPr>
            <w:tcW w:w="4820" w:type="dxa"/>
          </w:tcPr>
          <w:p w14:paraId="19059E4E" w14:textId="77777777" w:rsidR="007A7F83" w:rsidRDefault="00150563" w:rsidP="0020110C">
            <w:proofErr w:type="spellStart"/>
            <w:r w:rsidRPr="00150563">
              <w:t>precision_</w:t>
            </w:r>
            <w:proofErr w:type="gramStart"/>
            <w:r w:rsidRPr="00150563">
              <w:t>score</w:t>
            </w:r>
            <w:proofErr w:type="spellEnd"/>
            <w:r w:rsidRPr="00150563">
              <w:t>(</w:t>
            </w:r>
            <w:proofErr w:type="gramEnd"/>
            <w:r w:rsidRPr="00150563">
              <w:t xml:space="preserve">y_train_5, </w:t>
            </w:r>
            <w:proofErr w:type="spellStart"/>
            <w:r w:rsidRPr="00150563">
              <w:t>y_train_pred</w:t>
            </w:r>
            <w:proofErr w:type="spellEnd"/>
            <w:r w:rsidRPr="00150563">
              <w:t>)</w:t>
            </w:r>
          </w:p>
          <w:p w14:paraId="0796E816" w14:textId="77777777" w:rsidR="00150563" w:rsidRDefault="00150563" w:rsidP="0020110C">
            <w:proofErr w:type="spellStart"/>
            <w:r>
              <w:t>recall_</w:t>
            </w:r>
            <w:proofErr w:type="gramStart"/>
            <w:r>
              <w:t>score</w:t>
            </w:r>
            <w:proofErr w:type="spellEnd"/>
            <w:r>
              <w:t>(</w:t>
            </w:r>
            <w:proofErr w:type="gramEnd"/>
            <w:r>
              <w:t xml:space="preserve">y_train_5, </w:t>
            </w:r>
            <w:proofErr w:type="spellStart"/>
            <w:r>
              <w:t>y_train_pred</w:t>
            </w:r>
            <w:proofErr w:type="spellEnd"/>
            <w:r>
              <w:t>)</w:t>
            </w:r>
          </w:p>
          <w:p w14:paraId="43524DFD" w14:textId="77777777" w:rsidR="00150563" w:rsidRDefault="00150563" w:rsidP="0020110C"/>
        </w:tc>
        <w:tc>
          <w:tcPr>
            <w:tcW w:w="3827" w:type="dxa"/>
          </w:tcPr>
          <w:p w14:paraId="4786AD04" w14:textId="77777777" w:rsidR="007A7F83" w:rsidRDefault="00150563" w:rsidP="0020110C">
            <w:r>
              <w:t>Arguments to pass are the training labels and the predictions</w:t>
            </w:r>
          </w:p>
        </w:tc>
      </w:tr>
      <w:tr w:rsidR="007A7F83" w14:paraId="3A11D68F" w14:textId="77777777" w:rsidTr="007A7F83">
        <w:tc>
          <w:tcPr>
            <w:tcW w:w="2507" w:type="dxa"/>
          </w:tcPr>
          <w:p w14:paraId="1575A296" w14:textId="77777777" w:rsidR="007A7F83" w:rsidRDefault="007A7F83" w:rsidP="0020110C"/>
        </w:tc>
        <w:tc>
          <w:tcPr>
            <w:tcW w:w="3158" w:type="dxa"/>
          </w:tcPr>
          <w:p w14:paraId="5CEB20C5" w14:textId="77777777" w:rsidR="007A7F83" w:rsidRDefault="00150563" w:rsidP="0020110C">
            <w:r>
              <w:t xml:space="preserve"> f1_score</w:t>
            </w:r>
          </w:p>
        </w:tc>
        <w:tc>
          <w:tcPr>
            <w:tcW w:w="4820" w:type="dxa"/>
          </w:tcPr>
          <w:p w14:paraId="4354FBF5" w14:textId="77777777" w:rsidR="007A7F83" w:rsidRDefault="00150563" w:rsidP="0020110C">
            <w:r>
              <w:t>f1_</w:t>
            </w:r>
            <w:proofErr w:type="gramStart"/>
            <w:r>
              <w:t>score(</w:t>
            </w:r>
            <w:proofErr w:type="gramEnd"/>
            <w:r>
              <w:t xml:space="preserve">y_train_5, </w:t>
            </w:r>
            <w:proofErr w:type="spellStart"/>
            <w:r>
              <w:t>y_train_pred</w:t>
            </w:r>
            <w:proofErr w:type="spellEnd"/>
            <w:r>
              <w:t>)</w:t>
            </w:r>
          </w:p>
        </w:tc>
        <w:tc>
          <w:tcPr>
            <w:tcW w:w="3827" w:type="dxa"/>
          </w:tcPr>
          <w:p w14:paraId="2E52D067" w14:textId="77777777" w:rsidR="007A7F83" w:rsidRDefault="007A7F83" w:rsidP="0020110C"/>
        </w:tc>
      </w:tr>
      <w:tr w:rsidR="007A7F83" w14:paraId="04527E9A" w14:textId="77777777" w:rsidTr="007A7F83">
        <w:tc>
          <w:tcPr>
            <w:tcW w:w="2507" w:type="dxa"/>
          </w:tcPr>
          <w:p w14:paraId="59610F4E" w14:textId="77777777" w:rsidR="007A7F83" w:rsidRDefault="007A7F83" w:rsidP="0020110C"/>
        </w:tc>
        <w:tc>
          <w:tcPr>
            <w:tcW w:w="3158" w:type="dxa"/>
          </w:tcPr>
          <w:p w14:paraId="7B94F7A1" w14:textId="77777777" w:rsidR="007A7F83" w:rsidRDefault="00150563" w:rsidP="0020110C">
            <w:proofErr w:type="spellStart"/>
            <w:r>
              <w:t>precision_recall_curve</w:t>
            </w:r>
            <w:proofErr w:type="spellEnd"/>
          </w:p>
        </w:tc>
        <w:tc>
          <w:tcPr>
            <w:tcW w:w="4820" w:type="dxa"/>
          </w:tcPr>
          <w:p w14:paraId="1CECC298" w14:textId="77777777" w:rsidR="007A7F83" w:rsidRDefault="00150563" w:rsidP="0020110C">
            <w:r w:rsidRPr="00150563">
              <w:t xml:space="preserve">precisions, recalls, thresholds = </w:t>
            </w:r>
            <w:proofErr w:type="spellStart"/>
            <w:r w:rsidRPr="00150563">
              <w:t>precision_recall_</w:t>
            </w:r>
            <w:proofErr w:type="gramStart"/>
            <w:r w:rsidRPr="00150563">
              <w:t>curve</w:t>
            </w:r>
            <w:proofErr w:type="spellEnd"/>
            <w:r w:rsidRPr="00150563">
              <w:t>(</w:t>
            </w:r>
            <w:proofErr w:type="gramEnd"/>
            <w:r w:rsidRPr="00150563">
              <w:t xml:space="preserve">y_train_5, </w:t>
            </w:r>
            <w:proofErr w:type="spellStart"/>
            <w:r w:rsidRPr="00150563">
              <w:t>y_scores</w:t>
            </w:r>
            <w:proofErr w:type="spellEnd"/>
            <w:r w:rsidRPr="00150563">
              <w:t>)</w:t>
            </w:r>
          </w:p>
          <w:p w14:paraId="41F1F24C" w14:textId="77777777" w:rsidR="00150563" w:rsidRDefault="00150563" w:rsidP="0020110C"/>
          <w:p w14:paraId="79E92679" w14:textId="77777777" w:rsidR="00150563" w:rsidRDefault="00150563" w:rsidP="0020110C">
            <w:pPr>
              <w:rPr>
                <w:u w:val="single"/>
              </w:rPr>
            </w:pPr>
            <w:r w:rsidRPr="00150563">
              <w:rPr>
                <w:u w:val="single"/>
              </w:rPr>
              <w:t>Graph</w:t>
            </w:r>
          </w:p>
          <w:p w14:paraId="0075DA22" w14:textId="77777777" w:rsidR="00150563" w:rsidRPr="00150563" w:rsidRDefault="00150563" w:rsidP="00150563">
            <w:r w:rsidRPr="00150563">
              <w:rPr>
                <w:u w:val="single"/>
              </w:rPr>
              <w:t xml:space="preserve">def </w:t>
            </w:r>
            <w:r w:rsidRPr="00150563">
              <w:t>plt_precision_recall_vs_threshold(</w:t>
            </w:r>
            <w:proofErr w:type="gramStart"/>
            <w:r w:rsidRPr="00150563">
              <w:t>precisions,recalls</w:t>
            </w:r>
            <w:proofErr w:type="gramEnd"/>
            <w:r w:rsidRPr="00150563">
              <w:t>,thresholds):</w:t>
            </w:r>
          </w:p>
          <w:p w14:paraId="443E0CAA" w14:textId="77777777" w:rsidR="00150563" w:rsidRPr="00150563" w:rsidRDefault="00150563" w:rsidP="00150563">
            <w:r w:rsidRPr="00150563">
              <w:t xml:space="preserve">    </w:t>
            </w:r>
            <w:proofErr w:type="spellStart"/>
            <w:proofErr w:type="gramStart"/>
            <w:r w:rsidRPr="00150563">
              <w:t>plt.plot</w:t>
            </w:r>
            <w:proofErr w:type="spellEnd"/>
            <w:proofErr w:type="gramEnd"/>
            <w:r w:rsidRPr="00150563">
              <w:t>(</w:t>
            </w:r>
            <w:proofErr w:type="spellStart"/>
            <w:r w:rsidRPr="00150563">
              <w:t>thresholds,precisions</w:t>
            </w:r>
            <w:proofErr w:type="spellEnd"/>
            <w:r w:rsidRPr="00150563">
              <w:t>[:-1],"b--",label="Precision")</w:t>
            </w:r>
          </w:p>
          <w:p w14:paraId="1B78A616" w14:textId="77777777" w:rsidR="00150563" w:rsidRPr="00150563" w:rsidRDefault="00150563" w:rsidP="00150563">
            <w:r w:rsidRPr="00150563">
              <w:t xml:space="preserve">    </w:t>
            </w:r>
            <w:proofErr w:type="spellStart"/>
            <w:proofErr w:type="gramStart"/>
            <w:r w:rsidRPr="00150563">
              <w:t>plt.plot</w:t>
            </w:r>
            <w:proofErr w:type="spellEnd"/>
            <w:proofErr w:type="gramEnd"/>
            <w:r w:rsidRPr="00150563">
              <w:t>(thresholds, recalls[:-1],"g-", label= "Recall")</w:t>
            </w:r>
          </w:p>
          <w:p w14:paraId="7E884E24" w14:textId="77777777" w:rsidR="00150563" w:rsidRPr="00150563" w:rsidRDefault="00150563" w:rsidP="00150563">
            <w:r w:rsidRPr="00150563">
              <w:t xml:space="preserve">    </w:t>
            </w:r>
            <w:proofErr w:type="spellStart"/>
            <w:proofErr w:type="gramStart"/>
            <w:r w:rsidRPr="00150563">
              <w:t>plt.xlabel</w:t>
            </w:r>
            <w:proofErr w:type="spellEnd"/>
            <w:proofErr w:type="gramEnd"/>
            <w:r w:rsidRPr="00150563">
              <w:t>("Threshold")</w:t>
            </w:r>
          </w:p>
          <w:p w14:paraId="4E2AA51A" w14:textId="77777777" w:rsidR="00150563" w:rsidRPr="00150563" w:rsidRDefault="00150563" w:rsidP="00150563">
            <w:r w:rsidRPr="00150563">
              <w:t xml:space="preserve">    </w:t>
            </w:r>
            <w:proofErr w:type="spellStart"/>
            <w:proofErr w:type="gramStart"/>
            <w:r w:rsidRPr="00150563">
              <w:t>plt.legend</w:t>
            </w:r>
            <w:proofErr w:type="spellEnd"/>
            <w:proofErr w:type="gramEnd"/>
            <w:r w:rsidRPr="00150563">
              <w:t>(</w:t>
            </w:r>
            <w:proofErr w:type="spellStart"/>
            <w:r w:rsidRPr="00150563">
              <w:t>loc</w:t>
            </w:r>
            <w:proofErr w:type="spellEnd"/>
            <w:r w:rsidRPr="00150563">
              <w:t>="</w:t>
            </w:r>
            <w:proofErr w:type="spellStart"/>
            <w:r w:rsidRPr="00150563">
              <w:t>center</w:t>
            </w:r>
            <w:proofErr w:type="spellEnd"/>
            <w:r w:rsidRPr="00150563">
              <w:t xml:space="preserve"> left")</w:t>
            </w:r>
          </w:p>
          <w:p w14:paraId="550CB12F" w14:textId="77777777" w:rsidR="00150563" w:rsidRDefault="00150563" w:rsidP="00150563">
            <w:r w:rsidRPr="00150563">
              <w:t xml:space="preserve">    </w:t>
            </w:r>
            <w:proofErr w:type="spellStart"/>
            <w:proofErr w:type="gramStart"/>
            <w:r w:rsidRPr="00150563">
              <w:t>plt.ylim</w:t>
            </w:r>
            <w:proofErr w:type="spellEnd"/>
            <w:proofErr w:type="gramEnd"/>
            <w:r w:rsidRPr="00150563">
              <w:t>([0,1])</w:t>
            </w:r>
          </w:p>
          <w:p w14:paraId="62F630A3" w14:textId="77777777" w:rsidR="00150563" w:rsidRDefault="00150563" w:rsidP="00150563"/>
          <w:p w14:paraId="19B4D1E1" w14:textId="77777777" w:rsidR="00150563" w:rsidRDefault="00150563" w:rsidP="00150563">
            <w:proofErr w:type="spellStart"/>
            <w:r>
              <w:t>plt_precision_recall_vs_threshold</w:t>
            </w:r>
            <w:proofErr w:type="spellEnd"/>
            <w:r>
              <w:t>(</w:t>
            </w:r>
            <w:proofErr w:type="spellStart"/>
            <w:proofErr w:type="gramStart"/>
            <w:r>
              <w:t>precisions,recalls</w:t>
            </w:r>
            <w:proofErr w:type="gramEnd"/>
            <w:r>
              <w:t>,thresholds</w:t>
            </w:r>
            <w:proofErr w:type="spellEnd"/>
            <w:r>
              <w:t>)</w:t>
            </w:r>
          </w:p>
          <w:p w14:paraId="48E47775" w14:textId="77777777" w:rsidR="00150563" w:rsidRDefault="00150563" w:rsidP="00150563">
            <w:proofErr w:type="spellStart"/>
            <w:proofErr w:type="gramStart"/>
            <w:r>
              <w:t>plt.show</w:t>
            </w:r>
            <w:proofErr w:type="spellEnd"/>
            <w:proofErr w:type="gramEnd"/>
            <w:r>
              <w:t>()</w:t>
            </w:r>
          </w:p>
          <w:p w14:paraId="7FC7B1B8" w14:textId="77777777" w:rsidR="00150563" w:rsidRDefault="00150563" w:rsidP="00150563">
            <w:pPr>
              <w:rPr>
                <w:u w:val="single"/>
              </w:rPr>
            </w:pPr>
          </w:p>
          <w:p w14:paraId="2AF9E777" w14:textId="77777777" w:rsidR="00150563" w:rsidRPr="00150563" w:rsidRDefault="00150563" w:rsidP="00150563">
            <w:pPr>
              <w:rPr>
                <w:u w:val="single"/>
              </w:rPr>
            </w:pPr>
          </w:p>
        </w:tc>
        <w:tc>
          <w:tcPr>
            <w:tcW w:w="3827" w:type="dxa"/>
          </w:tcPr>
          <w:p w14:paraId="50319161" w14:textId="77777777" w:rsidR="007A7F83" w:rsidRDefault="00150563" w:rsidP="0020110C">
            <w:r>
              <w:t>When you want to assess the impact of the threshold use this function.</w:t>
            </w:r>
          </w:p>
          <w:p w14:paraId="18A30537" w14:textId="77777777" w:rsidR="00150563" w:rsidRDefault="00150563" w:rsidP="0020110C"/>
          <w:p w14:paraId="410BD3B1" w14:textId="77777777" w:rsidR="009A0788" w:rsidRDefault="009A0788" w:rsidP="0020110C">
            <w:r>
              <w:t>The first section of code will obtain the parameters you require for you. (p, r and t)</w:t>
            </w:r>
          </w:p>
          <w:p w14:paraId="7DC4F66D" w14:textId="77777777" w:rsidR="009A0788" w:rsidRDefault="009A0788" w:rsidP="0020110C"/>
          <w:p w14:paraId="082EBE98" w14:textId="77777777" w:rsidR="00150563" w:rsidRDefault="00150563" w:rsidP="0020110C">
            <w:r>
              <w:t xml:space="preserve">The </w:t>
            </w:r>
            <w:proofErr w:type="spellStart"/>
            <w:r>
              <w:t>decision_function</w:t>
            </w:r>
            <w:proofErr w:type="spellEnd"/>
            <w:r>
              <w:t xml:space="preserve"> of </w:t>
            </w:r>
            <w:proofErr w:type="spellStart"/>
            <w:r>
              <w:t>cross_val_predict</w:t>
            </w:r>
            <w:proofErr w:type="spellEnd"/>
            <w:r>
              <w:t xml:space="preserve"> must be used to produce </w:t>
            </w:r>
            <w:proofErr w:type="spellStart"/>
            <w:r>
              <w:t>y_scores</w:t>
            </w:r>
            <w:proofErr w:type="spellEnd"/>
            <w:r>
              <w:t xml:space="preserve"> to use this.</w:t>
            </w:r>
          </w:p>
        </w:tc>
      </w:tr>
      <w:tr w:rsidR="007A7F83" w14:paraId="6F109C94" w14:textId="77777777" w:rsidTr="007A7F83">
        <w:tc>
          <w:tcPr>
            <w:tcW w:w="2507" w:type="dxa"/>
          </w:tcPr>
          <w:p w14:paraId="6BCF81F4" w14:textId="77777777" w:rsidR="007A7F83" w:rsidRDefault="007A7F83" w:rsidP="007A7F83"/>
        </w:tc>
        <w:tc>
          <w:tcPr>
            <w:tcW w:w="3158" w:type="dxa"/>
          </w:tcPr>
          <w:p w14:paraId="12B96DB2" w14:textId="77777777" w:rsidR="007A7F83" w:rsidRDefault="009A0788" w:rsidP="007A7F83">
            <w:proofErr w:type="spellStart"/>
            <w:r>
              <w:t>roc_curve</w:t>
            </w:r>
            <w:proofErr w:type="spellEnd"/>
          </w:p>
        </w:tc>
        <w:tc>
          <w:tcPr>
            <w:tcW w:w="4820" w:type="dxa"/>
          </w:tcPr>
          <w:p w14:paraId="6EB20979" w14:textId="77777777" w:rsidR="009A0788" w:rsidRDefault="009A0788" w:rsidP="009A0788">
            <w:pPr>
              <w:jc w:val="both"/>
            </w:pPr>
            <w:r>
              <w:t xml:space="preserve">From </w:t>
            </w:r>
            <w:proofErr w:type="spellStart"/>
            <w:proofErr w:type="gramStart"/>
            <w:r>
              <w:t>sklearn.metrics</w:t>
            </w:r>
            <w:proofErr w:type="spellEnd"/>
            <w:proofErr w:type="gramEnd"/>
            <w:r>
              <w:t xml:space="preserve"> import </w:t>
            </w:r>
            <w:proofErr w:type="spellStart"/>
            <w:r>
              <w:t>roc_curve</w:t>
            </w:r>
            <w:proofErr w:type="spellEnd"/>
          </w:p>
          <w:p w14:paraId="3F224F8F" w14:textId="77777777" w:rsidR="009A0788" w:rsidRDefault="009A0788" w:rsidP="009A0788">
            <w:pPr>
              <w:jc w:val="both"/>
            </w:pPr>
            <w:proofErr w:type="spellStart"/>
            <w:proofErr w:type="gramStart"/>
            <w:r>
              <w:t>Fpr,tpr</w:t>
            </w:r>
            <w:proofErr w:type="gramEnd"/>
            <w:r>
              <w:t>,thresholds</w:t>
            </w:r>
            <w:proofErr w:type="spellEnd"/>
            <w:r>
              <w:t xml:space="preserve"> = </w:t>
            </w:r>
            <w:proofErr w:type="spellStart"/>
            <w:r>
              <w:t>roc_curve</w:t>
            </w:r>
            <w:proofErr w:type="spellEnd"/>
            <w:r>
              <w:t xml:space="preserve">(y_train_5, </w:t>
            </w:r>
            <w:proofErr w:type="spellStart"/>
            <w:r>
              <w:t>y_scores</w:t>
            </w:r>
            <w:proofErr w:type="spellEnd"/>
            <w:r>
              <w:t>)</w:t>
            </w:r>
          </w:p>
          <w:p w14:paraId="2252EA4E" w14:textId="77777777" w:rsidR="009A0788" w:rsidRDefault="009A0788" w:rsidP="009A0788">
            <w:pPr>
              <w:jc w:val="both"/>
              <w:rPr>
                <w:b/>
              </w:rPr>
            </w:pPr>
          </w:p>
          <w:p w14:paraId="61F38581" w14:textId="77777777" w:rsidR="009A0788" w:rsidRDefault="009A0788" w:rsidP="009A0788">
            <w:pPr>
              <w:jc w:val="both"/>
              <w:rPr>
                <w:b/>
              </w:rPr>
            </w:pPr>
          </w:p>
          <w:p w14:paraId="56559787" w14:textId="77777777" w:rsidR="009A0788" w:rsidRDefault="009A0788" w:rsidP="009A0788">
            <w:pPr>
              <w:jc w:val="both"/>
              <w:rPr>
                <w:b/>
              </w:rPr>
            </w:pPr>
          </w:p>
          <w:p w14:paraId="2CA304F0" w14:textId="77777777" w:rsidR="009A0788" w:rsidRDefault="009A0788" w:rsidP="009A0788">
            <w:pPr>
              <w:jc w:val="both"/>
              <w:rPr>
                <w:b/>
              </w:rPr>
            </w:pPr>
          </w:p>
          <w:p w14:paraId="05013E70" w14:textId="77777777" w:rsidR="009A0788" w:rsidRDefault="009A0788" w:rsidP="009A0788">
            <w:pPr>
              <w:jc w:val="both"/>
              <w:rPr>
                <w:b/>
              </w:rPr>
            </w:pPr>
          </w:p>
          <w:p w14:paraId="1BC4FA99" w14:textId="77777777" w:rsidR="009A0788" w:rsidRDefault="009A0788" w:rsidP="009A0788">
            <w:pPr>
              <w:jc w:val="both"/>
              <w:rPr>
                <w:b/>
              </w:rPr>
            </w:pPr>
            <w:r>
              <w:rPr>
                <w:b/>
              </w:rPr>
              <w:lastRenderedPageBreak/>
              <w:t>Plotting the Graph</w:t>
            </w:r>
          </w:p>
          <w:p w14:paraId="6ECE83FD" w14:textId="77777777" w:rsidR="009A0788" w:rsidRDefault="009A0788" w:rsidP="009A0788">
            <w:pPr>
              <w:jc w:val="both"/>
            </w:pPr>
            <w:r>
              <w:t xml:space="preserve">def </w:t>
            </w:r>
            <w:proofErr w:type="spellStart"/>
            <w:r>
              <w:t>plot_roc_</w:t>
            </w:r>
            <w:proofErr w:type="gramStart"/>
            <w:r>
              <w:t>curve</w:t>
            </w:r>
            <w:proofErr w:type="spellEnd"/>
            <w:r>
              <w:t>(</w:t>
            </w:r>
            <w:proofErr w:type="spellStart"/>
            <w:proofErr w:type="gramEnd"/>
            <w:r>
              <w:t>fpr,tpr</w:t>
            </w:r>
            <w:proofErr w:type="spellEnd"/>
            <w:r>
              <w:t>, label=none):</w:t>
            </w:r>
          </w:p>
          <w:p w14:paraId="03AA7AE6" w14:textId="77777777" w:rsidR="009A0788" w:rsidRDefault="009A0788" w:rsidP="009A0788">
            <w:pPr>
              <w:jc w:val="both"/>
            </w:pPr>
            <w:r>
              <w:t xml:space="preserve">      </w:t>
            </w:r>
            <w:proofErr w:type="spellStart"/>
            <w:proofErr w:type="gramStart"/>
            <w:r>
              <w:t>plt.plot</w:t>
            </w:r>
            <w:proofErr w:type="spellEnd"/>
            <w:proofErr w:type="gramEnd"/>
            <w:r>
              <w:t>(</w:t>
            </w:r>
            <w:proofErr w:type="spellStart"/>
            <w:r>
              <w:t>fpr,tpr,linewidth</w:t>
            </w:r>
            <w:proofErr w:type="spellEnd"/>
            <w:r>
              <w:t xml:space="preserve"> = 2, label=label)</w:t>
            </w:r>
          </w:p>
          <w:p w14:paraId="3E3971F1" w14:textId="77777777" w:rsidR="009A0788" w:rsidRDefault="009A0788" w:rsidP="009A0788">
            <w:pPr>
              <w:jc w:val="both"/>
            </w:pPr>
            <w:r>
              <w:t xml:space="preserve">      </w:t>
            </w:r>
            <w:proofErr w:type="spellStart"/>
            <w:proofErr w:type="gramStart"/>
            <w:r>
              <w:t>plt.plot</w:t>
            </w:r>
            <w:proofErr w:type="spellEnd"/>
            <w:proofErr w:type="gramEnd"/>
            <w:r>
              <w:t>([0,1],[0,1], ‘k - -‘ )</w:t>
            </w:r>
          </w:p>
          <w:p w14:paraId="3CD500B8" w14:textId="77777777" w:rsidR="009A0788" w:rsidRDefault="009A0788" w:rsidP="009A0788">
            <w:pPr>
              <w:jc w:val="both"/>
            </w:pPr>
            <w:r>
              <w:t xml:space="preserve">      </w:t>
            </w:r>
            <w:proofErr w:type="spellStart"/>
            <w:proofErr w:type="gramStart"/>
            <w:r>
              <w:t>plt.axis</w:t>
            </w:r>
            <w:proofErr w:type="spellEnd"/>
            <w:proofErr w:type="gramEnd"/>
            <w:r>
              <w:t>([0,1,0,1])</w:t>
            </w:r>
          </w:p>
          <w:p w14:paraId="52896856" w14:textId="77777777" w:rsidR="009A0788" w:rsidRDefault="009A0788" w:rsidP="009A0788">
            <w:pPr>
              <w:jc w:val="both"/>
            </w:pPr>
            <w:r>
              <w:t xml:space="preserve">      </w:t>
            </w:r>
            <w:proofErr w:type="spellStart"/>
            <w:proofErr w:type="gramStart"/>
            <w:r>
              <w:t>plt.xlabel</w:t>
            </w:r>
            <w:proofErr w:type="spellEnd"/>
            <w:proofErr w:type="gramEnd"/>
            <w:r>
              <w:t>(‘False Positive Rate)</w:t>
            </w:r>
          </w:p>
          <w:p w14:paraId="7C748EBE" w14:textId="77777777" w:rsidR="009A0788" w:rsidRDefault="009A0788" w:rsidP="009A0788">
            <w:pPr>
              <w:jc w:val="both"/>
            </w:pPr>
            <w:r>
              <w:t xml:space="preserve">      </w:t>
            </w:r>
            <w:proofErr w:type="spellStart"/>
            <w:proofErr w:type="gramStart"/>
            <w:r>
              <w:t>plt.ylabel</w:t>
            </w:r>
            <w:proofErr w:type="spellEnd"/>
            <w:proofErr w:type="gramEnd"/>
            <w:r>
              <w:t>(‘True Positive Rate’)</w:t>
            </w:r>
          </w:p>
          <w:p w14:paraId="1E95179F" w14:textId="77777777" w:rsidR="009A0788" w:rsidRDefault="009A0788" w:rsidP="009A0788">
            <w:pPr>
              <w:jc w:val="both"/>
            </w:pPr>
            <w:proofErr w:type="spellStart"/>
            <w:r>
              <w:t>plot_roc_curve</w:t>
            </w:r>
            <w:proofErr w:type="spellEnd"/>
            <w:r>
              <w:t>(</w:t>
            </w:r>
            <w:proofErr w:type="spellStart"/>
            <w:proofErr w:type="gramStart"/>
            <w:r>
              <w:t>fpr,tpr</w:t>
            </w:r>
            <w:proofErr w:type="spellEnd"/>
            <w:proofErr w:type="gramEnd"/>
            <w:r>
              <w:t>)</w:t>
            </w:r>
          </w:p>
          <w:p w14:paraId="58B7E755" w14:textId="77777777" w:rsidR="009A0788" w:rsidRPr="003E59EA" w:rsidRDefault="009A0788" w:rsidP="009A0788">
            <w:pPr>
              <w:jc w:val="both"/>
            </w:pPr>
            <w:proofErr w:type="spellStart"/>
            <w:proofErr w:type="gramStart"/>
            <w:r>
              <w:t>plt.show</w:t>
            </w:r>
            <w:proofErr w:type="spellEnd"/>
            <w:proofErr w:type="gramEnd"/>
          </w:p>
          <w:p w14:paraId="2232870A" w14:textId="77777777" w:rsidR="007A7F83" w:rsidRDefault="007A7F83" w:rsidP="007A7F83"/>
        </w:tc>
        <w:tc>
          <w:tcPr>
            <w:tcW w:w="3827" w:type="dxa"/>
          </w:tcPr>
          <w:p w14:paraId="07735856" w14:textId="77777777" w:rsidR="007A7F83" w:rsidRDefault="007A7F83" w:rsidP="007A7F83"/>
        </w:tc>
      </w:tr>
      <w:tr w:rsidR="007A7F83" w14:paraId="55084922" w14:textId="77777777" w:rsidTr="007A7F83">
        <w:tc>
          <w:tcPr>
            <w:tcW w:w="2507" w:type="dxa"/>
          </w:tcPr>
          <w:p w14:paraId="6B53C297" w14:textId="77777777" w:rsidR="007A7F83" w:rsidRDefault="007A7F83" w:rsidP="007A7F83"/>
        </w:tc>
        <w:tc>
          <w:tcPr>
            <w:tcW w:w="3158" w:type="dxa"/>
          </w:tcPr>
          <w:p w14:paraId="075CF932" w14:textId="77777777" w:rsidR="007A7F83" w:rsidRDefault="009A0788" w:rsidP="007A7F83">
            <w:proofErr w:type="spellStart"/>
            <w:r>
              <w:t>Roc_auc_score</w:t>
            </w:r>
            <w:proofErr w:type="spellEnd"/>
          </w:p>
        </w:tc>
        <w:tc>
          <w:tcPr>
            <w:tcW w:w="4820" w:type="dxa"/>
          </w:tcPr>
          <w:p w14:paraId="14D09AA7" w14:textId="77777777" w:rsidR="007A7F83" w:rsidRDefault="009A0788" w:rsidP="007A7F83">
            <w:proofErr w:type="spellStart"/>
            <w:r>
              <w:t>Roc_auc_</w:t>
            </w:r>
            <w:proofErr w:type="gramStart"/>
            <w:r>
              <w:t>score</w:t>
            </w:r>
            <w:proofErr w:type="spellEnd"/>
            <w:r>
              <w:t>(</w:t>
            </w:r>
            <w:proofErr w:type="gramEnd"/>
            <w:r>
              <w:t xml:space="preserve">y_train_5, </w:t>
            </w:r>
            <w:proofErr w:type="spellStart"/>
            <w:r>
              <w:t>y_scores</w:t>
            </w:r>
            <w:proofErr w:type="spellEnd"/>
            <w:r>
              <w:t>)</w:t>
            </w:r>
          </w:p>
        </w:tc>
        <w:tc>
          <w:tcPr>
            <w:tcW w:w="3827" w:type="dxa"/>
          </w:tcPr>
          <w:p w14:paraId="21C9C7F2" w14:textId="77777777" w:rsidR="007A7F83" w:rsidRDefault="009A0788" w:rsidP="007A7F83">
            <w:r>
              <w:t xml:space="preserve">Arguments to pass are the labels and score predictions from </w:t>
            </w:r>
            <w:proofErr w:type="spellStart"/>
            <w:r>
              <w:t>decision_function</w:t>
            </w:r>
            <w:proofErr w:type="spellEnd"/>
          </w:p>
        </w:tc>
      </w:tr>
      <w:tr w:rsidR="007A7F83" w14:paraId="1EB420E8" w14:textId="77777777" w:rsidTr="007A7F83">
        <w:tc>
          <w:tcPr>
            <w:tcW w:w="2507" w:type="dxa"/>
          </w:tcPr>
          <w:p w14:paraId="39EA7C5D" w14:textId="77777777" w:rsidR="007A7F83" w:rsidRDefault="00531413" w:rsidP="007A7F83">
            <w:proofErr w:type="spellStart"/>
            <w:r>
              <w:t>sklearn</w:t>
            </w:r>
            <w:proofErr w:type="spellEnd"/>
          </w:p>
        </w:tc>
        <w:tc>
          <w:tcPr>
            <w:tcW w:w="3158" w:type="dxa"/>
          </w:tcPr>
          <w:p w14:paraId="73B1BB8C" w14:textId="77777777" w:rsidR="007A7F83" w:rsidRDefault="007A7F83" w:rsidP="007A7F83"/>
        </w:tc>
        <w:tc>
          <w:tcPr>
            <w:tcW w:w="4820" w:type="dxa"/>
          </w:tcPr>
          <w:p w14:paraId="0474D9CE" w14:textId="77777777" w:rsidR="007A7F83" w:rsidRDefault="007A7F83" w:rsidP="007A7F83"/>
        </w:tc>
        <w:tc>
          <w:tcPr>
            <w:tcW w:w="3827" w:type="dxa"/>
          </w:tcPr>
          <w:p w14:paraId="11D475B3" w14:textId="77777777" w:rsidR="007A7F83" w:rsidRDefault="007A7F83" w:rsidP="007A7F83"/>
        </w:tc>
      </w:tr>
    </w:tbl>
    <w:p w14:paraId="7F5F25B1" w14:textId="77777777" w:rsidR="007A7F83" w:rsidRDefault="007A7F83" w:rsidP="007A7F83"/>
    <w:p w14:paraId="0035E719" w14:textId="77777777" w:rsidR="005451EF" w:rsidRDefault="005451EF" w:rsidP="00E043F8">
      <w:pPr>
        <w:jc w:val="both"/>
      </w:pPr>
    </w:p>
    <w:p w14:paraId="2EEF5DDC" w14:textId="77777777" w:rsidR="005451EF" w:rsidRDefault="005451EF" w:rsidP="00E043F8">
      <w:pPr>
        <w:jc w:val="both"/>
      </w:pPr>
    </w:p>
    <w:p w14:paraId="2FF0881B" w14:textId="77777777" w:rsidR="005451EF" w:rsidRDefault="005451EF" w:rsidP="00E043F8">
      <w:pPr>
        <w:jc w:val="both"/>
      </w:pPr>
    </w:p>
    <w:p w14:paraId="39A24B1A" w14:textId="77777777" w:rsidR="005451EF" w:rsidRDefault="005451EF" w:rsidP="00E043F8">
      <w:pPr>
        <w:jc w:val="both"/>
      </w:pPr>
    </w:p>
    <w:p w14:paraId="2227EF60" w14:textId="77777777" w:rsidR="005451EF" w:rsidRDefault="005451EF" w:rsidP="00E043F8">
      <w:pPr>
        <w:jc w:val="both"/>
      </w:pPr>
    </w:p>
    <w:p w14:paraId="711701ED" w14:textId="77777777" w:rsidR="005451EF" w:rsidRDefault="005451EF" w:rsidP="00E043F8">
      <w:pPr>
        <w:jc w:val="both"/>
      </w:pPr>
    </w:p>
    <w:p w14:paraId="1AB1C8F3" w14:textId="77777777" w:rsidR="005451EF" w:rsidRDefault="005451EF" w:rsidP="00E043F8">
      <w:pPr>
        <w:jc w:val="both"/>
      </w:pPr>
    </w:p>
    <w:p w14:paraId="3176E2D4" w14:textId="77777777" w:rsidR="005451EF" w:rsidRDefault="005451EF" w:rsidP="00E043F8">
      <w:pPr>
        <w:jc w:val="both"/>
      </w:pPr>
    </w:p>
    <w:p w14:paraId="38E89C9C" w14:textId="77777777" w:rsidR="005451EF" w:rsidRDefault="005451EF" w:rsidP="00E043F8">
      <w:pPr>
        <w:jc w:val="both"/>
      </w:pPr>
    </w:p>
    <w:p w14:paraId="4ECCCBFC" w14:textId="77777777" w:rsidR="005451EF" w:rsidRDefault="005451EF" w:rsidP="00E043F8">
      <w:pPr>
        <w:jc w:val="both"/>
      </w:pPr>
    </w:p>
    <w:p w14:paraId="21BA6F0C" w14:textId="77777777" w:rsidR="005451EF" w:rsidRDefault="005451EF" w:rsidP="00E043F8">
      <w:pPr>
        <w:jc w:val="both"/>
      </w:pPr>
    </w:p>
    <w:p w14:paraId="0842D370" w14:textId="77777777" w:rsidR="005451EF" w:rsidRDefault="005451EF" w:rsidP="00E043F8">
      <w:pPr>
        <w:jc w:val="both"/>
      </w:pPr>
    </w:p>
    <w:p w14:paraId="06B62C62" w14:textId="77777777" w:rsidR="005451EF" w:rsidRDefault="005451EF" w:rsidP="00E043F8">
      <w:pPr>
        <w:jc w:val="both"/>
      </w:pPr>
    </w:p>
    <w:p w14:paraId="15D16407" w14:textId="77777777" w:rsidR="005451EF" w:rsidRDefault="005451EF" w:rsidP="00E043F8">
      <w:pPr>
        <w:jc w:val="both"/>
      </w:pPr>
    </w:p>
    <w:p w14:paraId="1CF70B68" w14:textId="77777777" w:rsidR="005451EF" w:rsidRDefault="005451EF" w:rsidP="00E043F8">
      <w:pPr>
        <w:jc w:val="both"/>
      </w:pPr>
    </w:p>
    <w:p w14:paraId="4C7D445C" w14:textId="77777777" w:rsidR="005451EF" w:rsidRDefault="005451EF" w:rsidP="00E043F8">
      <w:pPr>
        <w:jc w:val="both"/>
      </w:pPr>
    </w:p>
    <w:p w14:paraId="7CB4645F" w14:textId="77777777" w:rsidR="005451EF" w:rsidRDefault="005451EF" w:rsidP="00E043F8">
      <w:pPr>
        <w:jc w:val="both"/>
      </w:pPr>
    </w:p>
    <w:p w14:paraId="2F7B8062" w14:textId="77777777" w:rsidR="005451EF" w:rsidRPr="006C6FED" w:rsidRDefault="005451EF" w:rsidP="00E043F8">
      <w:pPr>
        <w:jc w:val="both"/>
      </w:pPr>
    </w:p>
    <w:tbl>
      <w:tblPr>
        <w:tblStyle w:val="TableGrid"/>
        <w:tblW w:w="0" w:type="auto"/>
        <w:tblLook w:val="04A0" w:firstRow="1" w:lastRow="0" w:firstColumn="1" w:lastColumn="0" w:noHBand="0" w:noVBand="1"/>
      </w:tblPr>
      <w:tblGrid>
        <w:gridCol w:w="3005"/>
        <w:gridCol w:w="3005"/>
        <w:gridCol w:w="3006"/>
      </w:tblGrid>
      <w:tr w:rsidR="00E043F8" w14:paraId="1423FEF1" w14:textId="77777777" w:rsidTr="0020110C">
        <w:tc>
          <w:tcPr>
            <w:tcW w:w="3005" w:type="dxa"/>
          </w:tcPr>
          <w:p w14:paraId="2FF8EA6C" w14:textId="77777777" w:rsidR="00E043F8" w:rsidRPr="006C7270" w:rsidRDefault="00E043F8" w:rsidP="00E043F8">
            <w:pPr>
              <w:jc w:val="both"/>
              <w:rPr>
                <w:b/>
              </w:rPr>
            </w:pPr>
            <w:r w:rsidRPr="006C7270">
              <w:rPr>
                <w:b/>
              </w:rPr>
              <w:t>Task</w:t>
            </w:r>
          </w:p>
        </w:tc>
        <w:tc>
          <w:tcPr>
            <w:tcW w:w="3005" w:type="dxa"/>
          </w:tcPr>
          <w:p w14:paraId="7B45FB43" w14:textId="77777777" w:rsidR="00E043F8" w:rsidRPr="006C7270" w:rsidRDefault="00E043F8" w:rsidP="00E043F8">
            <w:pPr>
              <w:jc w:val="both"/>
              <w:rPr>
                <w:b/>
              </w:rPr>
            </w:pPr>
            <w:r>
              <w:rPr>
                <w:b/>
              </w:rPr>
              <w:t>Do it</w:t>
            </w:r>
          </w:p>
        </w:tc>
        <w:tc>
          <w:tcPr>
            <w:tcW w:w="3006" w:type="dxa"/>
          </w:tcPr>
          <w:p w14:paraId="46C524DD" w14:textId="77777777" w:rsidR="00E043F8" w:rsidRPr="006C7270" w:rsidRDefault="00E043F8" w:rsidP="00E043F8">
            <w:pPr>
              <w:jc w:val="both"/>
              <w:rPr>
                <w:b/>
              </w:rPr>
            </w:pPr>
            <w:r w:rsidRPr="006C7270">
              <w:rPr>
                <w:b/>
              </w:rPr>
              <w:t>Don’t do it</w:t>
            </w:r>
          </w:p>
        </w:tc>
      </w:tr>
      <w:tr w:rsidR="00E043F8" w14:paraId="180F03E2" w14:textId="77777777" w:rsidTr="0020110C">
        <w:tc>
          <w:tcPr>
            <w:tcW w:w="3005" w:type="dxa"/>
          </w:tcPr>
          <w:p w14:paraId="43F8100F" w14:textId="77777777" w:rsidR="00E043F8" w:rsidRDefault="00E043F8" w:rsidP="00E043F8">
            <w:pPr>
              <w:jc w:val="both"/>
            </w:pPr>
            <w:r>
              <w:t>Shuffle Trainset</w:t>
            </w:r>
          </w:p>
        </w:tc>
        <w:tc>
          <w:tcPr>
            <w:tcW w:w="3005" w:type="dxa"/>
          </w:tcPr>
          <w:p w14:paraId="1E8CE53F" w14:textId="77777777" w:rsidR="00E043F8" w:rsidRDefault="00E043F8" w:rsidP="00E043F8">
            <w:pPr>
              <w:jc w:val="both"/>
            </w:pPr>
            <w:r>
              <w:t>Image Classification,</w:t>
            </w:r>
          </w:p>
        </w:tc>
        <w:tc>
          <w:tcPr>
            <w:tcW w:w="3006" w:type="dxa"/>
          </w:tcPr>
          <w:p w14:paraId="1E43548A" w14:textId="77777777" w:rsidR="00E043F8" w:rsidRDefault="00E043F8" w:rsidP="00E043F8">
            <w:pPr>
              <w:jc w:val="both"/>
            </w:pPr>
            <w:r>
              <w:t>Stock market prices, weather conditions</w:t>
            </w:r>
          </w:p>
        </w:tc>
      </w:tr>
      <w:tr w:rsidR="00E043F8" w14:paraId="5A336821" w14:textId="77777777" w:rsidTr="0020110C">
        <w:tc>
          <w:tcPr>
            <w:tcW w:w="3005" w:type="dxa"/>
          </w:tcPr>
          <w:p w14:paraId="1314AF19" w14:textId="77777777" w:rsidR="00E043F8" w:rsidRDefault="00E043F8" w:rsidP="00E043F8">
            <w:pPr>
              <w:jc w:val="both"/>
            </w:pPr>
            <w:r>
              <w:t>SGD Classifier</w:t>
            </w:r>
          </w:p>
        </w:tc>
        <w:tc>
          <w:tcPr>
            <w:tcW w:w="3005" w:type="dxa"/>
          </w:tcPr>
          <w:p w14:paraId="1B8E1C30" w14:textId="77777777" w:rsidR="00E043F8" w:rsidRDefault="00E043F8" w:rsidP="00E043F8">
            <w:pPr>
              <w:jc w:val="both"/>
            </w:pPr>
            <w:r>
              <w:t>Large Datasets, online learning</w:t>
            </w:r>
          </w:p>
        </w:tc>
        <w:tc>
          <w:tcPr>
            <w:tcW w:w="3006" w:type="dxa"/>
          </w:tcPr>
          <w:p w14:paraId="35DC2991" w14:textId="77777777" w:rsidR="00E043F8" w:rsidRDefault="00E043F8" w:rsidP="00E043F8">
            <w:pPr>
              <w:jc w:val="both"/>
            </w:pPr>
            <w:r>
              <w:t>Small Datasets</w:t>
            </w:r>
          </w:p>
        </w:tc>
      </w:tr>
      <w:tr w:rsidR="00E043F8" w14:paraId="4AFB7D65" w14:textId="77777777" w:rsidTr="0020110C">
        <w:tc>
          <w:tcPr>
            <w:tcW w:w="3005" w:type="dxa"/>
          </w:tcPr>
          <w:p w14:paraId="012EACA2" w14:textId="77777777" w:rsidR="00E043F8" w:rsidRDefault="00E043F8" w:rsidP="00E043F8">
            <w:pPr>
              <w:jc w:val="both"/>
            </w:pPr>
          </w:p>
        </w:tc>
        <w:tc>
          <w:tcPr>
            <w:tcW w:w="3005" w:type="dxa"/>
          </w:tcPr>
          <w:p w14:paraId="76A172E1" w14:textId="77777777" w:rsidR="00E043F8" w:rsidRDefault="00E043F8" w:rsidP="00E043F8">
            <w:pPr>
              <w:jc w:val="both"/>
            </w:pPr>
          </w:p>
        </w:tc>
        <w:tc>
          <w:tcPr>
            <w:tcW w:w="3006" w:type="dxa"/>
          </w:tcPr>
          <w:p w14:paraId="2AC10C24" w14:textId="77777777" w:rsidR="00E043F8" w:rsidRDefault="00E043F8" w:rsidP="00E043F8">
            <w:pPr>
              <w:jc w:val="both"/>
            </w:pPr>
          </w:p>
        </w:tc>
      </w:tr>
      <w:tr w:rsidR="00E043F8" w14:paraId="3A66DE2B" w14:textId="77777777" w:rsidTr="0020110C">
        <w:tc>
          <w:tcPr>
            <w:tcW w:w="3005" w:type="dxa"/>
          </w:tcPr>
          <w:p w14:paraId="2D066E00" w14:textId="77777777" w:rsidR="00E043F8" w:rsidRDefault="00E043F8" w:rsidP="00E043F8">
            <w:pPr>
              <w:jc w:val="both"/>
            </w:pPr>
          </w:p>
        </w:tc>
        <w:tc>
          <w:tcPr>
            <w:tcW w:w="3005" w:type="dxa"/>
          </w:tcPr>
          <w:p w14:paraId="6AB6B576" w14:textId="77777777" w:rsidR="00E043F8" w:rsidRDefault="00E043F8" w:rsidP="00E043F8">
            <w:pPr>
              <w:jc w:val="both"/>
            </w:pPr>
          </w:p>
        </w:tc>
        <w:tc>
          <w:tcPr>
            <w:tcW w:w="3006" w:type="dxa"/>
          </w:tcPr>
          <w:p w14:paraId="7E5C6A4C" w14:textId="77777777" w:rsidR="00E043F8" w:rsidRDefault="00E043F8" w:rsidP="00E043F8">
            <w:pPr>
              <w:jc w:val="both"/>
            </w:pPr>
          </w:p>
        </w:tc>
      </w:tr>
      <w:tr w:rsidR="00E043F8" w14:paraId="36031E14" w14:textId="77777777" w:rsidTr="0020110C">
        <w:tc>
          <w:tcPr>
            <w:tcW w:w="3005" w:type="dxa"/>
          </w:tcPr>
          <w:p w14:paraId="1765FB81" w14:textId="77777777" w:rsidR="00E043F8" w:rsidRDefault="00E043F8" w:rsidP="00E043F8">
            <w:pPr>
              <w:jc w:val="both"/>
            </w:pPr>
          </w:p>
        </w:tc>
        <w:tc>
          <w:tcPr>
            <w:tcW w:w="3005" w:type="dxa"/>
          </w:tcPr>
          <w:p w14:paraId="3E6E3C36" w14:textId="77777777" w:rsidR="00E043F8" w:rsidRDefault="00E043F8" w:rsidP="00E043F8">
            <w:pPr>
              <w:jc w:val="both"/>
            </w:pPr>
          </w:p>
        </w:tc>
        <w:tc>
          <w:tcPr>
            <w:tcW w:w="3006" w:type="dxa"/>
          </w:tcPr>
          <w:p w14:paraId="2608ADDF" w14:textId="77777777" w:rsidR="00E043F8" w:rsidRDefault="00E043F8" w:rsidP="00E043F8">
            <w:pPr>
              <w:jc w:val="both"/>
            </w:pPr>
          </w:p>
        </w:tc>
      </w:tr>
      <w:tr w:rsidR="00E043F8" w14:paraId="2589788C" w14:textId="77777777" w:rsidTr="0020110C">
        <w:tc>
          <w:tcPr>
            <w:tcW w:w="3005" w:type="dxa"/>
          </w:tcPr>
          <w:p w14:paraId="30A5A57B" w14:textId="77777777" w:rsidR="00E043F8" w:rsidRDefault="00E043F8" w:rsidP="00E043F8">
            <w:pPr>
              <w:jc w:val="both"/>
            </w:pPr>
          </w:p>
          <w:p w14:paraId="5DCA2CB5" w14:textId="77777777" w:rsidR="00E043F8" w:rsidRDefault="00E043F8" w:rsidP="00E043F8">
            <w:pPr>
              <w:jc w:val="both"/>
            </w:pPr>
          </w:p>
        </w:tc>
        <w:tc>
          <w:tcPr>
            <w:tcW w:w="3005" w:type="dxa"/>
          </w:tcPr>
          <w:p w14:paraId="30221178" w14:textId="77777777" w:rsidR="00E043F8" w:rsidRDefault="00E043F8" w:rsidP="00E043F8">
            <w:pPr>
              <w:jc w:val="both"/>
            </w:pPr>
          </w:p>
        </w:tc>
        <w:tc>
          <w:tcPr>
            <w:tcW w:w="3006" w:type="dxa"/>
          </w:tcPr>
          <w:p w14:paraId="2604E9C9" w14:textId="77777777" w:rsidR="00E043F8" w:rsidRDefault="00E043F8" w:rsidP="00E043F8">
            <w:pPr>
              <w:jc w:val="both"/>
            </w:pPr>
          </w:p>
        </w:tc>
      </w:tr>
      <w:tr w:rsidR="00E043F8" w14:paraId="08CEBDB3" w14:textId="77777777" w:rsidTr="0020110C">
        <w:tc>
          <w:tcPr>
            <w:tcW w:w="3005" w:type="dxa"/>
          </w:tcPr>
          <w:p w14:paraId="25E25300" w14:textId="77777777" w:rsidR="00E043F8" w:rsidRDefault="00E043F8" w:rsidP="00E043F8">
            <w:pPr>
              <w:jc w:val="both"/>
            </w:pPr>
          </w:p>
        </w:tc>
        <w:tc>
          <w:tcPr>
            <w:tcW w:w="3005" w:type="dxa"/>
          </w:tcPr>
          <w:p w14:paraId="7696ED0E" w14:textId="77777777" w:rsidR="00E043F8" w:rsidRDefault="00E043F8" w:rsidP="00E043F8">
            <w:pPr>
              <w:jc w:val="both"/>
            </w:pPr>
          </w:p>
        </w:tc>
        <w:tc>
          <w:tcPr>
            <w:tcW w:w="3006" w:type="dxa"/>
          </w:tcPr>
          <w:p w14:paraId="17112BEC" w14:textId="77777777" w:rsidR="00E043F8" w:rsidRDefault="00E043F8" w:rsidP="00E043F8">
            <w:pPr>
              <w:jc w:val="both"/>
            </w:pPr>
          </w:p>
        </w:tc>
      </w:tr>
      <w:tr w:rsidR="00E043F8" w14:paraId="54D23313" w14:textId="77777777" w:rsidTr="0020110C">
        <w:tc>
          <w:tcPr>
            <w:tcW w:w="3005" w:type="dxa"/>
          </w:tcPr>
          <w:p w14:paraId="7E504202" w14:textId="77777777" w:rsidR="00E043F8" w:rsidRDefault="00E043F8" w:rsidP="00E043F8">
            <w:pPr>
              <w:jc w:val="both"/>
            </w:pPr>
          </w:p>
        </w:tc>
        <w:tc>
          <w:tcPr>
            <w:tcW w:w="3005" w:type="dxa"/>
          </w:tcPr>
          <w:p w14:paraId="68013997" w14:textId="77777777" w:rsidR="00E043F8" w:rsidRDefault="00E043F8" w:rsidP="00E043F8">
            <w:pPr>
              <w:jc w:val="both"/>
            </w:pPr>
          </w:p>
        </w:tc>
        <w:tc>
          <w:tcPr>
            <w:tcW w:w="3006" w:type="dxa"/>
          </w:tcPr>
          <w:p w14:paraId="120B413B" w14:textId="77777777" w:rsidR="00E043F8" w:rsidRDefault="00E043F8" w:rsidP="00E043F8">
            <w:pPr>
              <w:jc w:val="both"/>
            </w:pPr>
          </w:p>
        </w:tc>
      </w:tr>
    </w:tbl>
    <w:p w14:paraId="1EFE340D" w14:textId="77777777" w:rsidR="00E043F8" w:rsidRDefault="00E043F8" w:rsidP="00E043F8">
      <w:pPr>
        <w:jc w:val="both"/>
      </w:pPr>
    </w:p>
    <w:p w14:paraId="191F8987" w14:textId="77777777" w:rsidR="004E5051" w:rsidRDefault="004E5051" w:rsidP="00E043F8">
      <w:pPr>
        <w:jc w:val="both"/>
      </w:pPr>
    </w:p>
    <w:p w14:paraId="69EBB95C" w14:textId="77777777" w:rsidR="004E5051" w:rsidRDefault="004E5051" w:rsidP="00E043F8">
      <w:pPr>
        <w:jc w:val="both"/>
      </w:pPr>
    </w:p>
    <w:p w14:paraId="1332FCE7" w14:textId="77777777" w:rsidR="004E5051" w:rsidRDefault="004E5051" w:rsidP="00E043F8">
      <w:pPr>
        <w:jc w:val="both"/>
      </w:pPr>
    </w:p>
    <w:p w14:paraId="261CF4C6" w14:textId="77777777" w:rsidR="004E5051" w:rsidRPr="00F13952" w:rsidRDefault="004E5051" w:rsidP="00E043F8">
      <w:pPr>
        <w:jc w:val="both"/>
      </w:pPr>
    </w:p>
    <w:sectPr w:rsidR="004E5051" w:rsidRPr="00F13952" w:rsidSect="007A7F83">
      <w:pgSz w:w="16838" w:h="11906"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13655" w14:textId="77777777" w:rsidR="0058003F" w:rsidRDefault="0058003F" w:rsidP="004B6970">
      <w:pPr>
        <w:spacing w:after="0" w:line="240" w:lineRule="auto"/>
      </w:pPr>
      <w:r>
        <w:separator/>
      </w:r>
    </w:p>
  </w:endnote>
  <w:endnote w:type="continuationSeparator" w:id="0">
    <w:p w14:paraId="0C11615A" w14:textId="77777777" w:rsidR="0058003F" w:rsidRDefault="0058003F" w:rsidP="004B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7CDCA" w14:textId="77777777" w:rsidR="00F32068" w:rsidRDefault="00F32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CB37" w14:textId="77777777" w:rsidR="00F32068" w:rsidRDefault="00F320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7ED72" w14:textId="77777777" w:rsidR="00F32068" w:rsidRDefault="00F32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1F209" w14:textId="77777777" w:rsidR="0058003F" w:rsidRDefault="0058003F" w:rsidP="004B6970">
      <w:pPr>
        <w:spacing w:after="0" w:line="240" w:lineRule="auto"/>
      </w:pPr>
      <w:r>
        <w:separator/>
      </w:r>
    </w:p>
  </w:footnote>
  <w:footnote w:type="continuationSeparator" w:id="0">
    <w:p w14:paraId="4D828236" w14:textId="77777777" w:rsidR="0058003F" w:rsidRDefault="0058003F" w:rsidP="004B6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008A" w14:textId="77777777" w:rsidR="00F32068" w:rsidRDefault="00F32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15D" w14:textId="77777777" w:rsidR="00F32068" w:rsidRDefault="00F320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8E6BE" w14:textId="77777777" w:rsidR="00F32068" w:rsidRDefault="00F32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3E52"/>
    <w:multiLevelType w:val="hybridMultilevel"/>
    <w:tmpl w:val="3D86B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7453E"/>
    <w:multiLevelType w:val="hybridMultilevel"/>
    <w:tmpl w:val="41D641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2733E1"/>
    <w:multiLevelType w:val="hybridMultilevel"/>
    <w:tmpl w:val="B35C6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151576"/>
    <w:multiLevelType w:val="hybridMultilevel"/>
    <w:tmpl w:val="1CE8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D417CD"/>
    <w:multiLevelType w:val="hybridMultilevel"/>
    <w:tmpl w:val="A49A3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66BF"/>
    <w:multiLevelType w:val="hybridMultilevel"/>
    <w:tmpl w:val="DB26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866564"/>
    <w:multiLevelType w:val="hybridMultilevel"/>
    <w:tmpl w:val="41D641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raj Vaitha">
    <w15:presenceInfo w15:providerId="AD" w15:userId="S-1-5-21-1482476501-2139871995-682003330-5145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33"/>
    <w:rsid w:val="0000215A"/>
    <w:rsid w:val="000255B5"/>
    <w:rsid w:val="00044055"/>
    <w:rsid w:val="00096D54"/>
    <w:rsid w:val="000B5191"/>
    <w:rsid w:val="000C4557"/>
    <w:rsid w:val="000E1948"/>
    <w:rsid w:val="00111094"/>
    <w:rsid w:val="00150563"/>
    <w:rsid w:val="001952AF"/>
    <w:rsid w:val="0020110C"/>
    <w:rsid w:val="0021010A"/>
    <w:rsid w:val="002108D5"/>
    <w:rsid w:val="002175B7"/>
    <w:rsid w:val="002820B1"/>
    <w:rsid w:val="002F0CFD"/>
    <w:rsid w:val="00303C35"/>
    <w:rsid w:val="0034145D"/>
    <w:rsid w:val="00345796"/>
    <w:rsid w:val="00361130"/>
    <w:rsid w:val="00380933"/>
    <w:rsid w:val="00386F29"/>
    <w:rsid w:val="003A5FB0"/>
    <w:rsid w:val="003E59EA"/>
    <w:rsid w:val="00423317"/>
    <w:rsid w:val="00424AF6"/>
    <w:rsid w:val="004259F0"/>
    <w:rsid w:val="0046164F"/>
    <w:rsid w:val="0047335E"/>
    <w:rsid w:val="00487182"/>
    <w:rsid w:val="004A4BE9"/>
    <w:rsid w:val="004B62A2"/>
    <w:rsid w:val="004B6970"/>
    <w:rsid w:val="004C2EED"/>
    <w:rsid w:val="004E5051"/>
    <w:rsid w:val="0051676F"/>
    <w:rsid w:val="00517235"/>
    <w:rsid w:val="00531413"/>
    <w:rsid w:val="005451EF"/>
    <w:rsid w:val="0058003F"/>
    <w:rsid w:val="00580D6A"/>
    <w:rsid w:val="005D33CB"/>
    <w:rsid w:val="005E188E"/>
    <w:rsid w:val="005E59D4"/>
    <w:rsid w:val="0060144E"/>
    <w:rsid w:val="00604D2B"/>
    <w:rsid w:val="00613D86"/>
    <w:rsid w:val="00616D91"/>
    <w:rsid w:val="00621DFA"/>
    <w:rsid w:val="00624E2D"/>
    <w:rsid w:val="00636134"/>
    <w:rsid w:val="006C1455"/>
    <w:rsid w:val="006C6FED"/>
    <w:rsid w:val="006C7270"/>
    <w:rsid w:val="00703BB9"/>
    <w:rsid w:val="00751DC2"/>
    <w:rsid w:val="00796794"/>
    <w:rsid w:val="007A7F83"/>
    <w:rsid w:val="008039F3"/>
    <w:rsid w:val="008454C5"/>
    <w:rsid w:val="008B15D3"/>
    <w:rsid w:val="008E2132"/>
    <w:rsid w:val="009259EF"/>
    <w:rsid w:val="00946311"/>
    <w:rsid w:val="009625F2"/>
    <w:rsid w:val="00977B5E"/>
    <w:rsid w:val="009A0788"/>
    <w:rsid w:val="009C301D"/>
    <w:rsid w:val="009F06AE"/>
    <w:rsid w:val="00A15933"/>
    <w:rsid w:val="00A203DF"/>
    <w:rsid w:val="00A33F6D"/>
    <w:rsid w:val="00A42E3C"/>
    <w:rsid w:val="00A51B13"/>
    <w:rsid w:val="00AA6B3C"/>
    <w:rsid w:val="00AA78F9"/>
    <w:rsid w:val="00AB445B"/>
    <w:rsid w:val="00AB7DFA"/>
    <w:rsid w:val="00AD04FF"/>
    <w:rsid w:val="00B069EF"/>
    <w:rsid w:val="00B12C8A"/>
    <w:rsid w:val="00B1484E"/>
    <w:rsid w:val="00B279E6"/>
    <w:rsid w:val="00B94B79"/>
    <w:rsid w:val="00B97243"/>
    <w:rsid w:val="00BB5E68"/>
    <w:rsid w:val="00C20064"/>
    <w:rsid w:val="00C20087"/>
    <w:rsid w:val="00C611F5"/>
    <w:rsid w:val="00C73208"/>
    <w:rsid w:val="00C7551E"/>
    <w:rsid w:val="00C97813"/>
    <w:rsid w:val="00CA760D"/>
    <w:rsid w:val="00CC3A36"/>
    <w:rsid w:val="00D11C76"/>
    <w:rsid w:val="00D61FCF"/>
    <w:rsid w:val="00D82BC1"/>
    <w:rsid w:val="00DB4589"/>
    <w:rsid w:val="00DD52DB"/>
    <w:rsid w:val="00DE6007"/>
    <w:rsid w:val="00DF3420"/>
    <w:rsid w:val="00E01575"/>
    <w:rsid w:val="00E02933"/>
    <w:rsid w:val="00E043F8"/>
    <w:rsid w:val="00E13752"/>
    <w:rsid w:val="00E162E0"/>
    <w:rsid w:val="00E75BD1"/>
    <w:rsid w:val="00EC2B92"/>
    <w:rsid w:val="00ED6A17"/>
    <w:rsid w:val="00EF0983"/>
    <w:rsid w:val="00F04A76"/>
    <w:rsid w:val="00F13952"/>
    <w:rsid w:val="00F32068"/>
    <w:rsid w:val="00F758F2"/>
    <w:rsid w:val="00F75B97"/>
    <w:rsid w:val="00F94FB9"/>
    <w:rsid w:val="00FF2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B5BEF"/>
  <w15:chartTrackingRefBased/>
  <w15:docId w15:val="{A01B4B9A-2540-4542-A9FB-1738EBC0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FCF"/>
    <w:pPr>
      <w:keepNext/>
      <w:keepLines/>
      <w:spacing w:before="240" w:after="0"/>
      <w:outlineLvl w:val="0"/>
    </w:pPr>
    <w:rPr>
      <w:rFonts w:asciiTheme="majorHAnsi" w:eastAsiaTheme="majorEastAsia" w:hAnsiTheme="majorHAnsi"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1FCF"/>
    <w:rPr>
      <w:rFonts w:asciiTheme="majorHAnsi" w:eastAsiaTheme="majorEastAsia" w:hAnsiTheme="majorHAnsi" w:cstheme="majorBidi"/>
      <w:b/>
      <w:color w:val="C00000"/>
      <w:sz w:val="32"/>
      <w:szCs w:val="32"/>
    </w:rPr>
  </w:style>
  <w:style w:type="paragraph" w:styleId="ListParagraph">
    <w:name w:val="List Paragraph"/>
    <w:basedOn w:val="Normal"/>
    <w:uiPriority w:val="34"/>
    <w:qFormat/>
    <w:rsid w:val="00B12C8A"/>
    <w:pPr>
      <w:ind w:left="720"/>
      <w:contextualSpacing/>
    </w:pPr>
  </w:style>
  <w:style w:type="paragraph" w:styleId="NormalWeb">
    <w:name w:val="Normal (Web)"/>
    <w:basedOn w:val="Normal"/>
    <w:uiPriority w:val="99"/>
    <w:semiHidden/>
    <w:unhideWhenUsed/>
    <w:rsid w:val="00E043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21010A"/>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21010A"/>
    <w:rPr>
      <w:rFonts w:asciiTheme="minorHAnsi" w:eastAsiaTheme="minorEastAsia" w:hAnsiTheme="minorHAnsi"/>
      <w:lang w:val="en-US"/>
    </w:rPr>
  </w:style>
  <w:style w:type="paragraph" w:styleId="BalloonText">
    <w:name w:val="Balloon Text"/>
    <w:basedOn w:val="Normal"/>
    <w:link w:val="BalloonTextChar"/>
    <w:uiPriority w:val="99"/>
    <w:semiHidden/>
    <w:unhideWhenUsed/>
    <w:rsid w:val="00210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10A"/>
    <w:rPr>
      <w:rFonts w:ascii="Segoe UI" w:hAnsi="Segoe UI" w:cs="Segoe UI"/>
      <w:sz w:val="18"/>
      <w:szCs w:val="18"/>
    </w:rPr>
  </w:style>
  <w:style w:type="paragraph" w:styleId="Header">
    <w:name w:val="header"/>
    <w:basedOn w:val="Normal"/>
    <w:link w:val="HeaderChar"/>
    <w:uiPriority w:val="99"/>
    <w:unhideWhenUsed/>
    <w:rsid w:val="009A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788"/>
  </w:style>
  <w:style w:type="paragraph" w:styleId="Footer">
    <w:name w:val="footer"/>
    <w:basedOn w:val="Normal"/>
    <w:link w:val="FooterChar"/>
    <w:uiPriority w:val="99"/>
    <w:unhideWhenUsed/>
    <w:rsid w:val="009A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788"/>
  </w:style>
  <w:style w:type="paragraph" w:styleId="Caption">
    <w:name w:val="caption"/>
    <w:basedOn w:val="Normal"/>
    <w:next w:val="Normal"/>
    <w:uiPriority w:val="35"/>
    <w:unhideWhenUsed/>
    <w:qFormat/>
    <w:rsid w:val="00C73208"/>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EC2B92"/>
    <w:rPr>
      <w:color w:val="0000FF"/>
      <w:u w:val="single"/>
    </w:rPr>
  </w:style>
  <w:style w:type="character" w:styleId="PlaceholderText">
    <w:name w:val="Placeholder Text"/>
    <w:basedOn w:val="DefaultParagraphFont"/>
    <w:uiPriority w:val="99"/>
    <w:semiHidden/>
    <w:rsid w:val="00F320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39820">
      <w:bodyDiv w:val="1"/>
      <w:marLeft w:val="0"/>
      <w:marRight w:val="0"/>
      <w:marTop w:val="0"/>
      <w:marBottom w:val="0"/>
      <w:divBdr>
        <w:top w:val="none" w:sz="0" w:space="0" w:color="auto"/>
        <w:left w:val="none" w:sz="0" w:space="0" w:color="auto"/>
        <w:bottom w:val="none" w:sz="0" w:space="0" w:color="auto"/>
        <w:right w:val="none" w:sz="0" w:space="0" w:color="auto"/>
      </w:divBdr>
    </w:div>
    <w:div w:id="804003533">
      <w:bodyDiv w:val="1"/>
      <w:marLeft w:val="0"/>
      <w:marRight w:val="0"/>
      <w:marTop w:val="0"/>
      <w:marBottom w:val="0"/>
      <w:divBdr>
        <w:top w:val="none" w:sz="0" w:space="0" w:color="auto"/>
        <w:left w:val="none" w:sz="0" w:space="0" w:color="auto"/>
        <w:bottom w:val="none" w:sz="0" w:space="0" w:color="auto"/>
        <w:right w:val="none" w:sz="0" w:space="0" w:color="auto"/>
      </w:divBdr>
    </w:div>
    <w:div w:id="13201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graphviz.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focuses on understanding and creating Ensemble Models. This report will then cover Bagging, Pasting and Random Forests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5096</TotalTime>
  <Pages>13</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Vaitha</dc:creator>
  <cp:keywords/>
  <dc:description/>
  <cp:lastModifiedBy>Viraj Vaitha</cp:lastModifiedBy>
  <cp:revision>4</cp:revision>
  <cp:lastPrinted>2019-04-25T09:47:00Z</cp:lastPrinted>
  <dcterms:created xsi:type="dcterms:W3CDTF">2019-06-21T19:51:00Z</dcterms:created>
  <dcterms:modified xsi:type="dcterms:W3CDTF">2019-07-01T08:10:00Z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viraj.vaitha@avanade.com</vt:lpwstr>
  </property>
  <property fmtid="{D5CDD505-2E9C-101B-9397-08002B2CF9AE}" pid="5" name="MSIP_Label_236020b0-6d69-48c1-9bb5-c586c1062b70_SetDate">
    <vt:lpwstr>2019-04-15T09:11:15.4883001Z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viraj.vaitha@avanade.com</vt:lpwstr>
  </property>
  <property fmtid="{D5CDD505-2E9C-101B-9397-08002B2CF9AE}" pid="12" name="MSIP_Label_5fae8262-b78e-4366-8929-a5d6aac95320_SetDate">
    <vt:lpwstr>2019-04-15T09:11:15.4883001Z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